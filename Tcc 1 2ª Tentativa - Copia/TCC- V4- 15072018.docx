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A6BB4" w14:textId="77777777" w:rsidR="00F958F3" w:rsidRPr="00666DF0" w:rsidRDefault="00F958F3" w:rsidP="00666DF0">
      <w:pPr>
        <w:jc w:val="center"/>
        <w:rPr>
          <w:rFonts w:cs="Times New Roman"/>
          <w:b/>
          <w:szCs w:val="24"/>
        </w:rPr>
      </w:pPr>
      <w:r w:rsidRPr="00666DF0">
        <w:rPr>
          <w:rFonts w:cs="Times New Roman"/>
          <w:b/>
          <w:szCs w:val="24"/>
        </w:rPr>
        <w:t>UNIVERSIDADE FEDERAL DOS VALES DO JEQUITINHONHA E MUCURI</w:t>
      </w:r>
    </w:p>
    <w:p w14:paraId="60229CB9" w14:textId="77777777" w:rsidR="00F958F3" w:rsidRPr="00666DF0" w:rsidRDefault="00B06DF9" w:rsidP="00666DF0">
      <w:pPr>
        <w:jc w:val="center"/>
        <w:rPr>
          <w:rFonts w:cs="Times New Roman"/>
          <w:b/>
          <w:szCs w:val="24"/>
        </w:rPr>
      </w:pPr>
      <w:r>
        <w:rPr>
          <w:rFonts w:cs="Times New Roman"/>
          <w:b/>
          <w:szCs w:val="24"/>
        </w:rPr>
        <w:t>Sistemas de Informação</w:t>
      </w:r>
    </w:p>
    <w:p w14:paraId="2AE35839" w14:textId="77777777" w:rsidR="00F958F3" w:rsidRPr="00666DF0" w:rsidRDefault="00B06DF9" w:rsidP="00666DF0">
      <w:pPr>
        <w:jc w:val="center"/>
        <w:rPr>
          <w:rFonts w:cs="Times New Roman"/>
          <w:b/>
          <w:szCs w:val="24"/>
        </w:rPr>
      </w:pPr>
      <w:r>
        <w:rPr>
          <w:rFonts w:cs="Times New Roman"/>
          <w:b/>
          <w:szCs w:val="24"/>
        </w:rPr>
        <w:t xml:space="preserve">Rafael </w:t>
      </w:r>
      <w:proofErr w:type="spellStart"/>
      <w:r>
        <w:rPr>
          <w:rFonts w:cs="Times New Roman"/>
          <w:b/>
          <w:szCs w:val="24"/>
        </w:rPr>
        <w:t>Pelli</w:t>
      </w:r>
      <w:proofErr w:type="spellEnd"/>
    </w:p>
    <w:p w14:paraId="6EBC5593" w14:textId="77777777" w:rsidR="00F958F3" w:rsidRPr="00666DF0" w:rsidRDefault="00F958F3" w:rsidP="00666DF0">
      <w:pPr>
        <w:jc w:val="center"/>
        <w:rPr>
          <w:rFonts w:cs="Times New Roman"/>
          <w:b/>
          <w:szCs w:val="24"/>
        </w:rPr>
      </w:pPr>
    </w:p>
    <w:p w14:paraId="4A2BE48F" w14:textId="77777777" w:rsidR="00F958F3" w:rsidRPr="00666DF0" w:rsidRDefault="00F958F3" w:rsidP="00666DF0">
      <w:pPr>
        <w:jc w:val="center"/>
        <w:rPr>
          <w:rFonts w:cs="Times New Roman"/>
          <w:b/>
          <w:szCs w:val="24"/>
        </w:rPr>
      </w:pPr>
    </w:p>
    <w:p w14:paraId="10EC1B0B" w14:textId="77777777" w:rsidR="00F958F3" w:rsidRPr="00666DF0" w:rsidRDefault="00F958F3" w:rsidP="00666DF0">
      <w:pPr>
        <w:jc w:val="center"/>
        <w:rPr>
          <w:rFonts w:cs="Times New Roman"/>
          <w:b/>
          <w:szCs w:val="24"/>
        </w:rPr>
      </w:pPr>
    </w:p>
    <w:p w14:paraId="4CD62759" w14:textId="77777777" w:rsidR="00F958F3" w:rsidRPr="00666DF0" w:rsidRDefault="00F958F3" w:rsidP="00666DF0">
      <w:pPr>
        <w:jc w:val="center"/>
        <w:rPr>
          <w:rFonts w:cs="Times New Roman"/>
          <w:b/>
          <w:szCs w:val="24"/>
        </w:rPr>
      </w:pPr>
    </w:p>
    <w:p w14:paraId="4EB05D91" w14:textId="77777777" w:rsidR="00F958F3" w:rsidRPr="00666DF0" w:rsidRDefault="00F958F3" w:rsidP="00666DF0">
      <w:pPr>
        <w:jc w:val="center"/>
        <w:rPr>
          <w:rFonts w:cs="Times New Roman"/>
          <w:b/>
          <w:szCs w:val="24"/>
        </w:rPr>
      </w:pPr>
    </w:p>
    <w:p w14:paraId="5F027484" w14:textId="77777777" w:rsidR="00F958F3" w:rsidRPr="00666DF0" w:rsidRDefault="00F958F3" w:rsidP="00666DF0">
      <w:pPr>
        <w:jc w:val="center"/>
        <w:rPr>
          <w:rFonts w:cs="Times New Roman"/>
          <w:b/>
          <w:szCs w:val="24"/>
        </w:rPr>
      </w:pPr>
    </w:p>
    <w:p w14:paraId="7C3CDAEB" w14:textId="77777777" w:rsidR="00F958F3" w:rsidRPr="00666DF0" w:rsidRDefault="00F958F3" w:rsidP="00666DF0">
      <w:pPr>
        <w:jc w:val="center"/>
        <w:rPr>
          <w:rFonts w:cs="Times New Roman"/>
          <w:b/>
          <w:szCs w:val="24"/>
        </w:rPr>
      </w:pPr>
    </w:p>
    <w:p w14:paraId="45A769F3" w14:textId="77777777" w:rsidR="00F958F3" w:rsidRPr="00666DF0" w:rsidRDefault="00F958F3" w:rsidP="00666DF0">
      <w:pPr>
        <w:jc w:val="center"/>
        <w:rPr>
          <w:rFonts w:cs="Times New Roman"/>
          <w:b/>
          <w:szCs w:val="24"/>
        </w:rPr>
      </w:pPr>
    </w:p>
    <w:p w14:paraId="42985D6D" w14:textId="77777777" w:rsidR="00F958F3" w:rsidRPr="00666DF0" w:rsidRDefault="00F958F3" w:rsidP="00666DF0">
      <w:pPr>
        <w:jc w:val="center"/>
        <w:rPr>
          <w:rFonts w:cs="Times New Roman"/>
          <w:b/>
          <w:szCs w:val="24"/>
        </w:rPr>
      </w:pPr>
    </w:p>
    <w:p w14:paraId="6A4509BE" w14:textId="77777777" w:rsidR="00F958F3" w:rsidRPr="00666DF0" w:rsidRDefault="00F958F3" w:rsidP="00666DF0">
      <w:pPr>
        <w:jc w:val="center"/>
        <w:rPr>
          <w:rFonts w:cs="Times New Roman"/>
          <w:b/>
          <w:szCs w:val="24"/>
        </w:rPr>
      </w:pPr>
    </w:p>
    <w:p w14:paraId="7593B47B" w14:textId="77777777" w:rsidR="00F958F3" w:rsidRPr="00666DF0" w:rsidRDefault="00F958F3" w:rsidP="00666DF0">
      <w:pPr>
        <w:jc w:val="center"/>
        <w:rPr>
          <w:rFonts w:cs="Times New Roman"/>
          <w:b/>
          <w:szCs w:val="24"/>
        </w:rPr>
      </w:pPr>
    </w:p>
    <w:p w14:paraId="3E7FD98E" w14:textId="77777777" w:rsidR="00F958F3" w:rsidRPr="00666DF0" w:rsidRDefault="00F958F3" w:rsidP="00666DF0">
      <w:pPr>
        <w:jc w:val="center"/>
        <w:rPr>
          <w:rFonts w:cs="Times New Roman"/>
          <w:b/>
          <w:szCs w:val="24"/>
        </w:rPr>
      </w:pPr>
    </w:p>
    <w:p w14:paraId="49C9F4A0" w14:textId="77777777" w:rsidR="00F958F3" w:rsidRPr="00666DF0" w:rsidRDefault="00F958F3" w:rsidP="00666DF0">
      <w:pPr>
        <w:jc w:val="center"/>
        <w:rPr>
          <w:rFonts w:cs="Times New Roman"/>
          <w:b/>
          <w:szCs w:val="24"/>
        </w:rPr>
      </w:pPr>
    </w:p>
    <w:p w14:paraId="63BA885F" w14:textId="77777777" w:rsidR="00F958F3" w:rsidRPr="00666DF0" w:rsidRDefault="00F958F3" w:rsidP="00666DF0">
      <w:pPr>
        <w:jc w:val="center"/>
        <w:rPr>
          <w:rFonts w:cs="Times New Roman"/>
          <w:b/>
          <w:szCs w:val="24"/>
        </w:rPr>
      </w:pPr>
    </w:p>
    <w:p w14:paraId="060E9415" w14:textId="77777777" w:rsidR="00024EBE" w:rsidRDefault="00B06DF9" w:rsidP="00666DF0">
      <w:pPr>
        <w:pStyle w:val="Ttulo"/>
      </w:pPr>
      <w:r>
        <w:t xml:space="preserve">A IMPORTÂNCIA DAS QUALIDADES INTERPESSOAIS PARA </w:t>
      </w:r>
      <w:r w:rsidR="0077143C">
        <w:t>PROFISSIONAIS GRADUADOS EM SISTEMAS DE INFORMAÇÃO</w:t>
      </w:r>
      <w:r w:rsidR="008E4567">
        <w:t xml:space="preserve">: </w:t>
      </w:r>
    </w:p>
    <w:p w14:paraId="7853AEDC" w14:textId="77777777" w:rsidR="00F958F3" w:rsidRPr="00666DF0" w:rsidRDefault="0008650F" w:rsidP="00666DF0">
      <w:pPr>
        <w:pStyle w:val="Ttulo"/>
      </w:pPr>
      <w:r>
        <w:t>Uma visão para a Universidade Federal dos Vales do Jequitinhonha e Mucuri (UFVJM)</w:t>
      </w:r>
    </w:p>
    <w:p w14:paraId="3D6827D5" w14:textId="77777777" w:rsidR="00F958F3" w:rsidRPr="00666DF0" w:rsidRDefault="00F958F3" w:rsidP="00666DF0">
      <w:pPr>
        <w:jc w:val="center"/>
        <w:rPr>
          <w:rFonts w:cs="Times New Roman"/>
          <w:b/>
          <w:szCs w:val="24"/>
        </w:rPr>
      </w:pPr>
    </w:p>
    <w:p w14:paraId="5FCCDE3C" w14:textId="77777777" w:rsidR="00F958F3" w:rsidRPr="00666DF0" w:rsidRDefault="00F958F3" w:rsidP="00666DF0">
      <w:pPr>
        <w:jc w:val="center"/>
        <w:rPr>
          <w:rFonts w:cs="Times New Roman"/>
          <w:b/>
          <w:szCs w:val="24"/>
        </w:rPr>
      </w:pPr>
    </w:p>
    <w:p w14:paraId="5176850E" w14:textId="77777777" w:rsidR="00F958F3" w:rsidRPr="00666DF0" w:rsidRDefault="00F958F3" w:rsidP="00666DF0">
      <w:pPr>
        <w:jc w:val="center"/>
        <w:rPr>
          <w:rFonts w:cs="Times New Roman"/>
          <w:b/>
          <w:szCs w:val="24"/>
        </w:rPr>
      </w:pPr>
    </w:p>
    <w:p w14:paraId="4ADB3B15" w14:textId="77777777" w:rsidR="00F958F3" w:rsidRPr="00666DF0" w:rsidRDefault="00F958F3" w:rsidP="00666DF0">
      <w:pPr>
        <w:jc w:val="center"/>
        <w:rPr>
          <w:rFonts w:cs="Times New Roman"/>
          <w:b/>
          <w:szCs w:val="24"/>
        </w:rPr>
      </w:pPr>
    </w:p>
    <w:p w14:paraId="57767C07" w14:textId="77777777" w:rsidR="00F958F3" w:rsidRPr="00666DF0" w:rsidRDefault="00F958F3" w:rsidP="00666DF0">
      <w:pPr>
        <w:jc w:val="center"/>
        <w:rPr>
          <w:rFonts w:cs="Times New Roman"/>
          <w:b/>
          <w:szCs w:val="24"/>
        </w:rPr>
      </w:pPr>
    </w:p>
    <w:p w14:paraId="77810BDB" w14:textId="77777777" w:rsidR="00F958F3" w:rsidRPr="00666DF0" w:rsidRDefault="00F958F3" w:rsidP="00666DF0">
      <w:pPr>
        <w:jc w:val="center"/>
        <w:rPr>
          <w:rFonts w:cs="Times New Roman"/>
          <w:b/>
          <w:szCs w:val="24"/>
        </w:rPr>
      </w:pPr>
    </w:p>
    <w:p w14:paraId="2CB0BF4E" w14:textId="77777777" w:rsidR="00F958F3" w:rsidRPr="00666DF0" w:rsidRDefault="00F958F3" w:rsidP="00666DF0">
      <w:pPr>
        <w:jc w:val="center"/>
        <w:rPr>
          <w:rFonts w:cs="Times New Roman"/>
          <w:b/>
          <w:szCs w:val="24"/>
        </w:rPr>
      </w:pPr>
    </w:p>
    <w:p w14:paraId="13A7D8CC" w14:textId="77777777" w:rsidR="00F958F3" w:rsidRPr="00666DF0" w:rsidRDefault="00F958F3" w:rsidP="00666DF0">
      <w:pPr>
        <w:jc w:val="center"/>
        <w:rPr>
          <w:rFonts w:cs="Times New Roman"/>
          <w:b/>
          <w:szCs w:val="24"/>
        </w:rPr>
      </w:pPr>
    </w:p>
    <w:p w14:paraId="2934CC33" w14:textId="77777777" w:rsidR="00F958F3" w:rsidRPr="00666DF0" w:rsidRDefault="00F958F3" w:rsidP="00666DF0">
      <w:pPr>
        <w:jc w:val="center"/>
        <w:rPr>
          <w:rFonts w:cs="Times New Roman"/>
          <w:b/>
          <w:szCs w:val="24"/>
        </w:rPr>
      </w:pPr>
    </w:p>
    <w:p w14:paraId="698A7BF1" w14:textId="77777777" w:rsidR="00F958F3" w:rsidRPr="00666DF0" w:rsidRDefault="00F958F3" w:rsidP="00666DF0">
      <w:pPr>
        <w:jc w:val="center"/>
        <w:rPr>
          <w:rFonts w:cs="Times New Roman"/>
          <w:b/>
          <w:szCs w:val="24"/>
        </w:rPr>
      </w:pPr>
    </w:p>
    <w:p w14:paraId="00C1CE55" w14:textId="77777777" w:rsidR="00F958F3" w:rsidRPr="00666DF0" w:rsidRDefault="00F958F3" w:rsidP="00666DF0">
      <w:pPr>
        <w:jc w:val="center"/>
        <w:rPr>
          <w:rFonts w:cs="Times New Roman"/>
          <w:b/>
          <w:szCs w:val="24"/>
        </w:rPr>
      </w:pPr>
    </w:p>
    <w:p w14:paraId="26153712" w14:textId="77777777" w:rsidR="00F958F3" w:rsidRPr="00666DF0" w:rsidRDefault="00F958F3" w:rsidP="00666DF0">
      <w:pPr>
        <w:jc w:val="center"/>
        <w:rPr>
          <w:rFonts w:cs="Times New Roman"/>
          <w:b/>
          <w:szCs w:val="24"/>
        </w:rPr>
      </w:pPr>
    </w:p>
    <w:p w14:paraId="16EE7D1E" w14:textId="77777777" w:rsidR="00F958F3" w:rsidRPr="00666DF0" w:rsidRDefault="00F958F3" w:rsidP="00666DF0">
      <w:pPr>
        <w:jc w:val="center"/>
        <w:rPr>
          <w:rFonts w:cs="Times New Roman"/>
          <w:b/>
          <w:szCs w:val="24"/>
        </w:rPr>
      </w:pPr>
      <w:r w:rsidRPr="00666DF0">
        <w:rPr>
          <w:rFonts w:cs="Times New Roman"/>
          <w:b/>
          <w:szCs w:val="24"/>
        </w:rPr>
        <w:t>Diamantina</w:t>
      </w:r>
    </w:p>
    <w:p w14:paraId="5642A321" w14:textId="77777777" w:rsidR="005D39EB" w:rsidRDefault="00F958F3" w:rsidP="00666DF0">
      <w:pPr>
        <w:jc w:val="center"/>
        <w:rPr>
          <w:rFonts w:cs="Times New Roman"/>
          <w:b/>
          <w:szCs w:val="24"/>
        </w:rPr>
        <w:sectPr w:rsidR="005D39EB" w:rsidSect="00BE47A4">
          <w:headerReference w:type="default" r:id="rId9"/>
          <w:pgSz w:w="11906" w:h="16838"/>
          <w:pgMar w:top="1701" w:right="1701" w:bottom="1134" w:left="1701" w:header="709" w:footer="709" w:gutter="0"/>
          <w:cols w:space="708"/>
          <w:docGrid w:linePitch="360"/>
        </w:sectPr>
      </w:pPr>
      <w:r w:rsidRPr="00666DF0">
        <w:rPr>
          <w:rFonts w:cs="Times New Roman"/>
          <w:b/>
          <w:szCs w:val="24"/>
        </w:rPr>
        <w:t>2018</w:t>
      </w:r>
    </w:p>
    <w:p w14:paraId="55790629" w14:textId="77777777" w:rsidR="00F958F3" w:rsidRPr="00666DF0" w:rsidRDefault="0077143C"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w:t>
      </w:r>
    </w:p>
    <w:p w14:paraId="1EEE3AE6" w14:textId="77777777" w:rsidR="00F958F3" w:rsidRPr="00666DF0" w:rsidRDefault="00F958F3" w:rsidP="00666DF0">
      <w:pPr>
        <w:jc w:val="center"/>
        <w:rPr>
          <w:rFonts w:cs="Times New Roman"/>
          <w:b/>
          <w:szCs w:val="24"/>
        </w:rPr>
      </w:pPr>
    </w:p>
    <w:p w14:paraId="34564187" w14:textId="77777777" w:rsidR="00F958F3" w:rsidRPr="00666DF0" w:rsidRDefault="00F958F3" w:rsidP="00666DF0">
      <w:pPr>
        <w:jc w:val="center"/>
        <w:rPr>
          <w:rFonts w:cs="Times New Roman"/>
          <w:b/>
          <w:szCs w:val="24"/>
        </w:rPr>
      </w:pPr>
    </w:p>
    <w:p w14:paraId="6C1CA5D1" w14:textId="77777777" w:rsidR="00F958F3" w:rsidRPr="00666DF0" w:rsidRDefault="00F958F3" w:rsidP="00666DF0">
      <w:pPr>
        <w:jc w:val="center"/>
        <w:rPr>
          <w:rFonts w:cs="Times New Roman"/>
          <w:b/>
          <w:szCs w:val="24"/>
        </w:rPr>
      </w:pPr>
    </w:p>
    <w:p w14:paraId="22123199" w14:textId="77777777" w:rsidR="00F958F3" w:rsidRPr="00666DF0" w:rsidRDefault="00F958F3" w:rsidP="00666DF0">
      <w:pPr>
        <w:jc w:val="center"/>
        <w:rPr>
          <w:rFonts w:cs="Times New Roman"/>
          <w:b/>
          <w:szCs w:val="24"/>
        </w:rPr>
      </w:pPr>
    </w:p>
    <w:p w14:paraId="2F057900" w14:textId="77777777" w:rsidR="00F958F3" w:rsidRPr="00666DF0" w:rsidRDefault="00F958F3" w:rsidP="00666DF0">
      <w:pPr>
        <w:jc w:val="center"/>
        <w:rPr>
          <w:rFonts w:cs="Times New Roman"/>
          <w:b/>
          <w:szCs w:val="24"/>
        </w:rPr>
      </w:pPr>
    </w:p>
    <w:p w14:paraId="7FFFB43C" w14:textId="77777777" w:rsidR="00F958F3" w:rsidRPr="00666DF0" w:rsidRDefault="00F958F3" w:rsidP="00666DF0">
      <w:pPr>
        <w:jc w:val="center"/>
        <w:rPr>
          <w:rFonts w:cs="Times New Roman"/>
          <w:b/>
          <w:szCs w:val="24"/>
        </w:rPr>
      </w:pPr>
    </w:p>
    <w:p w14:paraId="0FB26DB1" w14:textId="77777777" w:rsidR="00F958F3" w:rsidRPr="00666DF0" w:rsidRDefault="00F958F3" w:rsidP="00666DF0">
      <w:pPr>
        <w:jc w:val="center"/>
        <w:rPr>
          <w:rFonts w:cs="Times New Roman"/>
          <w:b/>
          <w:szCs w:val="24"/>
        </w:rPr>
      </w:pPr>
    </w:p>
    <w:p w14:paraId="4B26D792" w14:textId="77777777" w:rsidR="00F958F3" w:rsidRPr="00666DF0" w:rsidRDefault="00F958F3" w:rsidP="00666DF0">
      <w:pPr>
        <w:jc w:val="center"/>
        <w:rPr>
          <w:rFonts w:cs="Times New Roman"/>
          <w:b/>
          <w:szCs w:val="24"/>
        </w:rPr>
      </w:pPr>
    </w:p>
    <w:p w14:paraId="2C28E5B1" w14:textId="77777777" w:rsidR="00F958F3" w:rsidRPr="00666DF0" w:rsidRDefault="00F958F3" w:rsidP="00666DF0">
      <w:pPr>
        <w:jc w:val="center"/>
        <w:rPr>
          <w:rFonts w:cs="Times New Roman"/>
          <w:b/>
          <w:szCs w:val="24"/>
        </w:rPr>
      </w:pPr>
    </w:p>
    <w:p w14:paraId="38006F20" w14:textId="77777777" w:rsidR="00F958F3" w:rsidRPr="00666DF0" w:rsidRDefault="00F958F3" w:rsidP="00666DF0">
      <w:pPr>
        <w:jc w:val="center"/>
        <w:rPr>
          <w:rFonts w:cs="Times New Roman"/>
          <w:b/>
          <w:szCs w:val="24"/>
        </w:rPr>
      </w:pPr>
    </w:p>
    <w:p w14:paraId="03B3DE78" w14:textId="77777777" w:rsidR="00F958F3" w:rsidRPr="00666DF0" w:rsidRDefault="00F958F3" w:rsidP="00666DF0">
      <w:pPr>
        <w:jc w:val="center"/>
        <w:rPr>
          <w:rFonts w:cs="Times New Roman"/>
          <w:b/>
          <w:szCs w:val="24"/>
        </w:rPr>
      </w:pPr>
    </w:p>
    <w:p w14:paraId="266A4BC8" w14:textId="77777777" w:rsidR="00F958F3" w:rsidRPr="00666DF0" w:rsidRDefault="00F958F3" w:rsidP="00666DF0">
      <w:pPr>
        <w:jc w:val="center"/>
        <w:rPr>
          <w:rFonts w:cs="Times New Roman"/>
          <w:b/>
          <w:szCs w:val="24"/>
        </w:rPr>
      </w:pPr>
    </w:p>
    <w:p w14:paraId="56E9F53F" w14:textId="77777777" w:rsidR="00DE2AC4" w:rsidRDefault="0077143C" w:rsidP="008E4567">
      <w:pPr>
        <w:pStyle w:val="Ttulo"/>
      </w:pPr>
      <w:r>
        <w:t>A IMPORTÂNCIA DAS QUALIDADES INTERPESSOAIS PARA OS GRADUADOS EM SISTEMAS DE INFORMAÇÃO</w:t>
      </w:r>
      <w:r w:rsidR="008E4567">
        <w:t xml:space="preserve">: </w:t>
      </w:r>
    </w:p>
    <w:p w14:paraId="68725790" w14:textId="77777777" w:rsidR="00F958F3" w:rsidRPr="00666DF0" w:rsidRDefault="00035C4F" w:rsidP="008E4567">
      <w:pPr>
        <w:pStyle w:val="Ttulo"/>
        <w:rPr>
          <w:rFonts w:cs="Times New Roman"/>
          <w:szCs w:val="24"/>
        </w:rPr>
      </w:pPr>
      <w:r>
        <w:t>Uma visão para a Universidade Federal dos Vales do Jequitinhonha e Mucuri (UFVJM)</w:t>
      </w:r>
    </w:p>
    <w:p w14:paraId="05961BD0" w14:textId="77777777" w:rsidR="00F958F3" w:rsidRPr="00666DF0" w:rsidRDefault="00F958F3" w:rsidP="00666DF0">
      <w:pPr>
        <w:jc w:val="center"/>
        <w:rPr>
          <w:rFonts w:cs="Times New Roman"/>
          <w:b/>
          <w:szCs w:val="24"/>
        </w:rPr>
      </w:pPr>
    </w:p>
    <w:p w14:paraId="6AB5AEA3" w14:textId="77777777" w:rsidR="00F958F3" w:rsidRPr="00666DF0" w:rsidRDefault="00F958F3" w:rsidP="00666DF0">
      <w:pPr>
        <w:jc w:val="center"/>
        <w:rPr>
          <w:rFonts w:cs="Times New Roman"/>
          <w:b/>
          <w:szCs w:val="24"/>
        </w:rPr>
      </w:pPr>
    </w:p>
    <w:p w14:paraId="56F98645" w14:textId="77777777" w:rsidR="00F958F3" w:rsidRPr="00666DF0" w:rsidRDefault="00F958F3" w:rsidP="00666DF0">
      <w:pPr>
        <w:ind w:left="3628"/>
        <w:jc w:val="both"/>
        <w:rPr>
          <w:rFonts w:cs="Times New Roman"/>
          <w:szCs w:val="24"/>
        </w:rPr>
      </w:pPr>
      <w:bookmarkStart w:id="2" w:name="_Toc485132850"/>
      <w:r w:rsidRPr="00666DF0">
        <w:rPr>
          <w:rFonts w:cs="Times New Roman"/>
          <w:szCs w:val="24"/>
        </w:rPr>
        <w:t>Trabalho de conclusão de Curso apres</w:t>
      </w:r>
      <w:r w:rsidR="0008650F">
        <w:rPr>
          <w:rFonts w:cs="Times New Roman"/>
          <w:szCs w:val="24"/>
        </w:rPr>
        <w:t>entado ao curso de graduação em 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bookmarkEnd w:id="2"/>
    </w:p>
    <w:p w14:paraId="3DA0E3DA" w14:textId="77777777" w:rsidR="00F958F3" w:rsidRPr="00666DF0" w:rsidRDefault="00F958F3" w:rsidP="00666DF0">
      <w:pPr>
        <w:jc w:val="center"/>
        <w:rPr>
          <w:rFonts w:cs="Times New Roman"/>
          <w:b/>
          <w:szCs w:val="24"/>
        </w:rPr>
      </w:pPr>
    </w:p>
    <w:p w14:paraId="6051F36A" w14:textId="77777777" w:rsidR="00F958F3" w:rsidRPr="00666DF0" w:rsidRDefault="00F958F3" w:rsidP="00666DF0">
      <w:pPr>
        <w:ind w:left="3628"/>
        <w:jc w:val="both"/>
        <w:rPr>
          <w:rFonts w:cs="Times New Roman"/>
          <w:szCs w:val="24"/>
        </w:rPr>
      </w:pPr>
      <w:bookmarkStart w:id="3" w:name="_Toc485132851"/>
      <w:r w:rsidRPr="00666DF0">
        <w:rPr>
          <w:rFonts w:cs="Times New Roman"/>
          <w:szCs w:val="24"/>
        </w:rPr>
        <w:t>Orientador:</w:t>
      </w:r>
      <w:bookmarkStart w:id="4" w:name="__RefHeading___Toc2719_810109936"/>
      <w:bookmarkEnd w:id="3"/>
      <w:bookmarkEnd w:id="4"/>
      <w:r w:rsidRPr="00666DF0">
        <w:rPr>
          <w:rFonts w:cs="Times New Roman"/>
          <w:szCs w:val="24"/>
        </w:rPr>
        <w:t xml:space="preserve"> Prof. Dr. </w:t>
      </w:r>
      <w:r w:rsidR="0008650F">
        <w:rPr>
          <w:rFonts w:cs="Times New Roman"/>
          <w:szCs w:val="24"/>
        </w:rPr>
        <w:t xml:space="preserve">André </w:t>
      </w:r>
      <w:proofErr w:type="spellStart"/>
      <w:r w:rsidR="0008650F">
        <w:rPr>
          <w:rFonts w:cs="Times New Roman"/>
          <w:szCs w:val="24"/>
        </w:rPr>
        <w:t>Covre</w:t>
      </w:r>
      <w:proofErr w:type="spellEnd"/>
    </w:p>
    <w:p w14:paraId="42F425D0" w14:textId="77777777" w:rsidR="00F958F3" w:rsidRPr="00666DF0" w:rsidRDefault="00F958F3" w:rsidP="00666DF0">
      <w:pPr>
        <w:ind w:left="3628"/>
        <w:jc w:val="both"/>
        <w:rPr>
          <w:rFonts w:cs="Times New Roman"/>
          <w:szCs w:val="24"/>
        </w:rPr>
      </w:pPr>
    </w:p>
    <w:p w14:paraId="2B5B8384" w14:textId="77777777" w:rsidR="00F958F3" w:rsidRPr="00666DF0" w:rsidRDefault="00F958F3" w:rsidP="00666DF0">
      <w:pPr>
        <w:jc w:val="center"/>
        <w:rPr>
          <w:rFonts w:cs="Times New Roman"/>
          <w:b/>
          <w:szCs w:val="24"/>
        </w:rPr>
      </w:pPr>
    </w:p>
    <w:p w14:paraId="70D12875" w14:textId="77777777" w:rsidR="003A4F1B" w:rsidRPr="00666DF0" w:rsidRDefault="003A4F1B" w:rsidP="00666DF0">
      <w:pPr>
        <w:jc w:val="center"/>
        <w:rPr>
          <w:rFonts w:cs="Times New Roman"/>
          <w:b/>
          <w:szCs w:val="24"/>
        </w:rPr>
      </w:pPr>
    </w:p>
    <w:p w14:paraId="2309F19D" w14:textId="77777777" w:rsidR="003A4F1B" w:rsidRPr="00666DF0" w:rsidRDefault="003A4F1B" w:rsidP="00666DF0">
      <w:pPr>
        <w:jc w:val="center"/>
        <w:rPr>
          <w:rFonts w:cs="Times New Roman"/>
          <w:b/>
          <w:szCs w:val="24"/>
        </w:rPr>
      </w:pPr>
    </w:p>
    <w:p w14:paraId="4F86D718" w14:textId="77777777" w:rsidR="003A4F1B" w:rsidRPr="00666DF0" w:rsidRDefault="003A4F1B" w:rsidP="00666DF0">
      <w:pPr>
        <w:jc w:val="center"/>
        <w:rPr>
          <w:rFonts w:cs="Times New Roman"/>
          <w:b/>
          <w:szCs w:val="24"/>
        </w:rPr>
      </w:pPr>
    </w:p>
    <w:p w14:paraId="02F6A35E" w14:textId="77777777" w:rsidR="003A4F1B" w:rsidRPr="00666DF0" w:rsidRDefault="003A4F1B" w:rsidP="00666DF0">
      <w:pPr>
        <w:jc w:val="center"/>
        <w:rPr>
          <w:rFonts w:cs="Times New Roman"/>
          <w:b/>
          <w:szCs w:val="24"/>
        </w:rPr>
      </w:pPr>
    </w:p>
    <w:p w14:paraId="4AE5F2FD" w14:textId="77777777" w:rsidR="003A4F1B" w:rsidRPr="00666DF0" w:rsidRDefault="003A4F1B" w:rsidP="00666DF0">
      <w:pPr>
        <w:jc w:val="center"/>
        <w:rPr>
          <w:rFonts w:cs="Times New Roman"/>
          <w:b/>
          <w:szCs w:val="24"/>
        </w:rPr>
      </w:pPr>
      <w:r w:rsidRPr="00666DF0">
        <w:rPr>
          <w:rFonts w:cs="Times New Roman"/>
          <w:b/>
          <w:szCs w:val="24"/>
        </w:rPr>
        <w:t>Diamantina</w:t>
      </w:r>
    </w:p>
    <w:p w14:paraId="72A7A355" w14:textId="77777777" w:rsidR="005D39EB" w:rsidRDefault="003A4F1B" w:rsidP="00666DF0">
      <w:pPr>
        <w:jc w:val="center"/>
        <w:rPr>
          <w:rFonts w:cs="Times New Roman"/>
          <w:b/>
          <w:szCs w:val="24"/>
        </w:rPr>
        <w:sectPr w:rsidR="005D39EB" w:rsidSect="00BE47A4">
          <w:headerReference w:type="even" r:id="rId10"/>
          <w:pgSz w:w="11906" w:h="16838"/>
          <w:pgMar w:top="1701" w:right="1701" w:bottom="1134" w:left="1701" w:header="709" w:footer="709" w:gutter="0"/>
          <w:cols w:space="708"/>
          <w:docGrid w:linePitch="360"/>
        </w:sectPr>
      </w:pPr>
      <w:r w:rsidRPr="00666DF0">
        <w:rPr>
          <w:rFonts w:cs="Times New Roman"/>
          <w:b/>
          <w:szCs w:val="24"/>
        </w:rPr>
        <w:t>2018</w:t>
      </w:r>
    </w:p>
    <w:p w14:paraId="2431F967" w14:textId="77777777" w:rsidR="003A4F1B" w:rsidRPr="00666DF0" w:rsidRDefault="0008650F"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 </w:t>
      </w:r>
    </w:p>
    <w:p w14:paraId="2C39B245" w14:textId="77777777" w:rsidR="003A4F1B" w:rsidRPr="00666DF0" w:rsidRDefault="003A4F1B" w:rsidP="00666DF0">
      <w:pPr>
        <w:jc w:val="center"/>
        <w:rPr>
          <w:rFonts w:cs="Times New Roman"/>
          <w:b/>
          <w:szCs w:val="24"/>
        </w:rPr>
      </w:pPr>
    </w:p>
    <w:p w14:paraId="3C78D057" w14:textId="77777777" w:rsidR="00DE2AC4" w:rsidRDefault="0008650F" w:rsidP="008E4567">
      <w:pPr>
        <w:pStyle w:val="Ttulo"/>
      </w:pPr>
      <w:r>
        <w:t>A IMPORTÂNCIA DAS QUALIDADES INTERPESSOAIS PARA OS GRADUADOS EM SISTEMAS DE INFORMAÇÃO</w:t>
      </w:r>
      <w:r w:rsidR="008E4567">
        <w:t>:</w:t>
      </w:r>
    </w:p>
    <w:p w14:paraId="01DD7A31" w14:textId="77777777" w:rsidR="008E4567" w:rsidRPr="00666DF0" w:rsidRDefault="00035C4F" w:rsidP="008E4567">
      <w:pPr>
        <w:pStyle w:val="Ttulo"/>
        <w:rPr>
          <w:rFonts w:cs="Times New Roman"/>
          <w:szCs w:val="24"/>
        </w:rPr>
      </w:pPr>
      <w:r>
        <w:t>Uma visão para a Universidade Federal dos Vales do Jequitinhonha e Mucuri (UFVJM)</w:t>
      </w:r>
    </w:p>
    <w:p w14:paraId="28A56273" w14:textId="77777777" w:rsidR="003A4F1B" w:rsidRPr="00666DF0" w:rsidRDefault="003A4F1B" w:rsidP="00666DF0">
      <w:pPr>
        <w:jc w:val="center"/>
        <w:rPr>
          <w:rFonts w:cs="Times New Roman"/>
          <w:b/>
          <w:szCs w:val="24"/>
        </w:rPr>
      </w:pPr>
    </w:p>
    <w:p w14:paraId="6BBE958B" w14:textId="77777777" w:rsidR="003A4F1B" w:rsidRPr="00666DF0" w:rsidRDefault="003A4F1B" w:rsidP="00666DF0">
      <w:pPr>
        <w:jc w:val="center"/>
        <w:rPr>
          <w:rFonts w:cs="Times New Roman"/>
          <w:b/>
          <w:szCs w:val="24"/>
        </w:rPr>
      </w:pPr>
    </w:p>
    <w:p w14:paraId="097BD615" w14:textId="77777777" w:rsidR="003A4F1B" w:rsidRPr="00666DF0" w:rsidRDefault="003A4F1B" w:rsidP="00666DF0">
      <w:pPr>
        <w:ind w:left="3628"/>
        <w:jc w:val="both"/>
        <w:rPr>
          <w:rFonts w:cs="Times New Roman"/>
          <w:szCs w:val="24"/>
        </w:rPr>
      </w:pPr>
      <w:r w:rsidRPr="00666DF0">
        <w:rPr>
          <w:rFonts w:cs="Times New Roman"/>
          <w:szCs w:val="24"/>
        </w:rPr>
        <w:t xml:space="preserve">Trabalho de conclusão de Curso apresentado ao curso de graduação em </w:t>
      </w:r>
      <w:r w:rsidR="00035C4F">
        <w:rPr>
          <w:rFonts w:cs="Times New Roman"/>
          <w:szCs w:val="24"/>
        </w:rPr>
        <w:t>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p>
    <w:p w14:paraId="6ED09C59" w14:textId="77777777" w:rsidR="003A4F1B" w:rsidRPr="00666DF0" w:rsidRDefault="003A4F1B" w:rsidP="00666DF0">
      <w:pPr>
        <w:jc w:val="center"/>
        <w:rPr>
          <w:rFonts w:cs="Times New Roman"/>
          <w:b/>
          <w:szCs w:val="24"/>
        </w:rPr>
      </w:pPr>
    </w:p>
    <w:p w14:paraId="540AEF6D" w14:textId="77777777" w:rsidR="003A4F1B" w:rsidRPr="00666DF0" w:rsidRDefault="003A4F1B" w:rsidP="00666DF0">
      <w:pPr>
        <w:ind w:left="3628"/>
        <w:jc w:val="both"/>
        <w:rPr>
          <w:rFonts w:cs="Times New Roman"/>
          <w:szCs w:val="24"/>
        </w:rPr>
      </w:pPr>
      <w:r w:rsidRPr="00666DF0">
        <w:rPr>
          <w:rFonts w:cs="Times New Roman"/>
          <w:szCs w:val="24"/>
        </w:rPr>
        <w:t xml:space="preserve">Orientador: Prof. Dr. </w:t>
      </w:r>
      <w:r w:rsidR="00035C4F">
        <w:rPr>
          <w:rFonts w:cs="Times New Roman"/>
          <w:szCs w:val="24"/>
        </w:rPr>
        <w:t xml:space="preserve">André </w:t>
      </w:r>
      <w:proofErr w:type="spellStart"/>
      <w:r w:rsidR="00035C4F">
        <w:rPr>
          <w:rFonts w:cs="Times New Roman"/>
          <w:szCs w:val="24"/>
        </w:rPr>
        <w:t>Covre</w:t>
      </w:r>
      <w:proofErr w:type="spellEnd"/>
    </w:p>
    <w:p w14:paraId="4290146B" w14:textId="77777777" w:rsidR="003A4F1B" w:rsidRPr="00666DF0" w:rsidRDefault="003A4F1B" w:rsidP="00666DF0">
      <w:pPr>
        <w:jc w:val="center"/>
        <w:rPr>
          <w:rFonts w:cs="Times New Roman"/>
          <w:b/>
          <w:szCs w:val="24"/>
        </w:rPr>
      </w:pPr>
    </w:p>
    <w:p w14:paraId="2C6C3553" w14:textId="77777777" w:rsidR="003A4F1B" w:rsidRPr="00666DF0" w:rsidRDefault="003A4F1B" w:rsidP="00666DF0">
      <w:pPr>
        <w:jc w:val="center"/>
        <w:rPr>
          <w:rFonts w:cs="Times New Roman"/>
          <w:b/>
          <w:szCs w:val="24"/>
        </w:rPr>
      </w:pPr>
    </w:p>
    <w:p w14:paraId="4E466C92" w14:textId="77777777" w:rsidR="003A4F1B" w:rsidRPr="00666DF0" w:rsidRDefault="003A4F1B" w:rsidP="00666DF0">
      <w:pPr>
        <w:ind w:left="3600"/>
        <w:rPr>
          <w:rFonts w:cs="Times New Roman"/>
          <w:szCs w:val="24"/>
        </w:rPr>
      </w:pPr>
      <w:r w:rsidRPr="00666DF0">
        <w:rPr>
          <w:rFonts w:cs="Times New Roman"/>
          <w:szCs w:val="24"/>
        </w:rPr>
        <w:t>Data de aprovação ____/____/_____</w:t>
      </w:r>
    </w:p>
    <w:p w14:paraId="7EBFF873" w14:textId="77777777" w:rsidR="003A4F1B" w:rsidRPr="00666DF0" w:rsidRDefault="003A4F1B" w:rsidP="00666DF0">
      <w:pPr>
        <w:jc w:val="center"/>
        <w:rPr>
          <w:rFonts w:cs="Times New Roman"/>
          <w:szCs w:val="24"/>
        </w:rPr>
      </w:pPr>
    </w:p>
    <w:p w14:paraId="25AB44B2" w14:textId="77777777" w:rsidR="003A4F1B" w:rsidRPr="00666DF0" w:rsidRDefault="003A4F1B" w:rsidP="00666DF0">
      <w:pPr>
        <w:jc w:val="center"/>
        <w:rPr>
          <w:rFonts w:cs="Times New Roman"/>
          <w:szCs w:val="24"/>
        </w:rPr>
      </w:pPr>
    </w:p>
    <w:p w14:paraId="36773050" w14:textId="77777777" w:rsidR="003A4F1B" w:rsidRPr="00666DF0" w:rsidRDefault="003A4F1B" w:rsidP="00666DF0">
      <w:pPr>
        <w:jc w:val="center"/>
        <w:rPr>
          <w:rFonts w:cs="Times New Roman"/>
          <w:szCs w:val="24"/>
        </w:rPr>
      </w:pPr>
      <w:bookmarkStart w:id="5" w:name="__RefHeading__1145_1685973329"/>
      <w:bookmarkStart w:id="6" w:name="_Toc485132856"/>
      <w:bookmarkEnd w:id="5"/>
      <w:r w:rsidRPr="00666DF0">
        <w:rPr>
          <w:rFonts w:cs="Times New Roman"/>
          <w:szCs w:val="24"/>
        </w:rPr>
        <w:t>_________________________________________________</w:t>
      </w:r>
      <w:bookmarkEnd w:id="6"/>
    </w:p>
    <w:p w14:paraId="15854A20" w14:textId="77777777" w:rsidR="003A4F1B" w:rsidRPr="00666DF0" w:rsidRDefault="00035C4F" w:rsidP="00666DF0">
      <w:pPr>
        <w:jc w:val="center"/>
        <w:rPr>
          <w:rFonts w:cs="Times New Roman"/>
          <w:szCs w:val="24"/>
        </w:rPr>
      </w:pPr>
      <w:bookmarkStart w:id="7" w:name="__RefHeading__1147_1685973329"/>
      <w:bookmarkStart w:id="8" w:name="__RefHeading___Toc2733_810109936"/>
      <w:bookmarkStart w:id="9" w:name="_Toc485132858"/>
      <w:bookmarkEnd w:id="7"/>
      <w:bookmarkEnd w:id="8"/>
      <w:r>
        <w:rPr>
          <w:rFonts w:cs="Times New Roman"/>
          <w:szCs w:val="24"/>
        </w:rPr>
        <w:t xml:space="preserve">Prof. </w:t>
      </w:r>
      <w:proofErr w:type="spellStart"/>
      <w:r>
        <w:rPr>
          <w:rFonts w:cs="Times New Roman"/>
          <w:szCs w:val="24"/>
        </w:rPr>
        <w:t>Msc</w:t>
      </w:r>
      <w:proofErr w:type="spellEnd"/>
      <w:r>
        <w:rPr>
          <w:rFonts w:cs="Times New Roman"/>
          <w:szCs w:val="24"/>
        </w:rPr>
        <w:t xml:space="preserve"> Eduardo </w:t>
      </w:r>
      <w:proofErr w:type="spellStart"/>
      <w:r>
        <w:rPr>
          <w:rFonts w:cs="Times New Roman"/>
          <w:szCs w:val="24"/>
        </w:rPr>
        <w:t>Pelli</w:t>
      </w:r>
      <w:proofErr w:type="spellEnd"/>
    </w:p>
    <w:p w14:paraId="35797808" w14:textId="77777777" w:rsidR="003A4F1B" w:rsidRPr="00666DF0" w:rsidRDefault="003A4F1B" w:rsidP="00666DF0">
      <w:pPr>
        <w:jc w:val="center"/>
        <w:rPr>
          <w:rFonts w:cs="Times New Roman"/>
          <w:szCs w:val="24"/>
        </w:rPr>
      </w:pPr>
      <w:r w:rsidRPr="00666DF0">
        <w:rPr>
          <w:rFonts w:cs="Times New Roman"/>
          <w:szCs w:val="24"/>
        </w:rPr>
        <w:t>Departamento</w:t>
      </w:r>
      <w:r w:rsidR="00035C4F">
        <w:rPr>
          <w:rFonts w:cs="Times New Roman"/>
          <w:szCs w:val="24"/>
        </w:rPr>
        <w:t xml:space="preserve"> de Computação</w:t>
      </w:r>
      <w:r w:rsidRPr="00666DF0">
        <w:rPr>
          <w:rFonts w:cs="Times New Roman"/>
          <w:szCs w:val="24"/>
        </w:rPr>
        <w:t>– UFVJM</w:t>
      </w:r>
      <w:bookmarkEnd w:id="9"/>
    </w:p>
    <w:p w14:paraId="0FFE8C8C" w14:textId="77777777" w:rsidR="003A4F1B" w:rsidRPr="00666DF0" w:rsidRDefault="003A4F1B" w:rsidP="00666DF0">
      <w:pPr>
        <w:jc w:val="center"/>
        <w:rPr>
          <w:rFonts w:cs="Times New Roman"/>
          <w:szCs w:val="24"/>
        </w:rPr>
      </w:pPr>
      <w:bookmarkStart w:id="10" w:name="__RefHeading__1149_1685973329"/>
      <w:bookmarkEnd w:id="10"/>
    </w:p>
    <w:p w14:paraId="33628ED5" w14:textId="77777777" w:rsidR="003A4F1B" w:rsidRPr="00666DF0" w:rsidRDefault="003A4F1B" w:rsidP="00666DF0">
      <w:pPr>
        <w:jc w:val="center"/>
        <w:rPr>
          <w:rFonts w:cs="Times New Roman"/>
          <w:szCs w:val="24"/>
        </w:rPr>
      </w:pPr>
    </w:p>
    <w:p w14:paraId="670E4F27" w14:textId="77777777" w:rsidR="003A4F1B" w:rsidRPr="00666DF0" w:rsidRDefault="003A4F1B" w:rsidP="00666DF0">
      <w:pPr>
        <w:jc w:val="center"/>
        <w:rPr>
          <w:rFonts w:cs="Times New Roman"/>
          <w:szCs w:val="24"/>
        </w:rPr>
      </w:pPr>
      <w:bookmarkStart w:id="11" w:name="_Toc485132859"/>
      <w:r w:rsidRPr="00666DF0">
        <w:rPr>
          <w:rFonts w:cs="Times New Roman"/>
          <w:szCs w:val="24"/>
        </w:rPr>
        <w:t>_________________________________________________</w:t>
      </w:r>
      <w:bookmarkEnd w:id="11"/>
    </w:p>
    <w:p w14:paraId="2AFF79D7" w14:textId="77777777" w:rsidR="003A4F1B" w:rsidRPr="00666DF0" w:rsidRDefault="003A4F1B" w:rsidP="00666DF0">
      <w:pPr>
        <w:jc w:val="center"/>
        <w:rPr>
          <w:rFonts w:cs="Times New Roman"/>
          <w:szCs w:val="24"/>
        </w:rPr>
      </w:pPr>
      <w:proofErr w:type="spellStart"/>
      <w:proofErr w:type="gramStart"/>
      <w:r w:rsidRPr="008E4567">
        <w:rPr>
          <w:rFonts w:cs="Times New Roman"/>
          <w:szCs w:val="24"/>
        </w:rPr>
        <w:t>Prof.</w:t>
      </w:r>
      <w:proofErr w:type="gramEnd"/>
      <w:r w:rsidR="00542258">
        <w:rPr>
          <w:rFonts w:cs="Times New Roman"/>
          <w:szCs w:val="24"/>
        </w:rPr>
        <w:t>ª</w:t>
      </w:r>
      <w:r w:rsidR="008E4567">
        <w:rPr>
          <w:rFonts w:cs="Times New Roman"/>
          <w:szCs w:val="24"/>
        </w:rPr>
        <w:t>Dr</w:t>
      </w:r>
      <w:r w:rsidR="00542258">
        <w:rPr>
          <w:rFonts w:cs="Times New Roman"/>
          <w:szCs w:val="24"/>
        </w:rPr>
        <w:t>a</w:t>
      </w:r>
      <w:proofErr w:type="spellEnd"/>
      <w:r w:rsidR="00542258">
        <w:rPr>
          <w:rFonts w:cs="Times New Roman"/>
          <w:szCs w:val="24"/>
        </w:rPr>
        <w:t xml:space="preserve"> Carolina </w:t>
      </w:r>
      <w:proofErr w:type="spellStart"/>
      <w:r w:rsidR="00542258">
        <w:rPr>
          <w:rFonts w:cs="Times New Roman"/>
          <w:szCs w:val="24"/>
        </w:rPr>
        <w:t>Querioz</w:t>
      </w:r>
      <w:proofErr w:type="spellEnd"/>
      <w:r w:rsidR="008E4567">
        <w:rPr>
          <w:rFonts w:cs="Times New Roman"/>
          <w:szCs w:val="24"/>
        </w:rPr>
        <w:t xml:space="preserve"> Banca 2</w:t>
      </w:r>
    </w:p>
    <w:p w14:paraId="25F1EB73" w14:textId="77777777" w:rsidR="003A4F1B" w:rsidRPr="00666DF0" w:rsidRDefault="008E4567" w:rsidP="00666DF0">
      <w:pPr>
        <w:jc w:val="center"/>
        <w:rPr>
          <w:rFonts w:cs="Times New Roman"/>
          <w:szCs w:val="24"/>
        </w:rPr>
      </w:pPr>
      <w:r>
        <w:rPr>
          <w:rFonts w:cs="Times New Roman"/>
          <w:szCs w:val="24"/>
        </w:rPr>
        <w:t>Departamento</w:t>
      </w:r>
      <w:r w:rsidR="003A4F1B" w:rsidRPr="00666DF0">
        <w:rPr>
          <w:rFonts w:cs="Times New Roman"/>
          <w:szCs w:val="24"/>
        </w:rPr>
        <w:t xml:space="preserve"> – UFVJM</w:t>
      </w:r>
    </w:p>
    <w:p w14:paraId="4CE2530C" w14:textId="77777777" w:rsidR="003A4F1B" w:rsidRPr="00666DF0" w:rsidRDefault="003A4F1B" w:rsidP="00666DF0">
      <w:pPr>
        <w:jc w:val="center"/>
        <w:rPr>
          <w:rFonts w:cs="Times New Roman"/>
          <w:szCs w:val="24"/>
        </w:rPr>
      </w:pPr>
    </w:p>
    <w:p w14:paraId="2198DD03" w14:textId="77777777" w:rsidR="003A4F1B" w:rsidRPr="00666DF0" w:rsidRDefault="003A4F1B" w:rsidP="00666DF0">
      <w:pPr>
        <w:jc w:val="center"/>
        <w:rPr>
          <w:rFonts w:cs="Times New Roman"/>
          <w:szCs w:val="24"/>
        </w:rPr>
      </w:pPr>
    </w:p>
    <w:p w14:paraId="006373EA" w14:textId="77777777" w:rsidR="003A4F1B" w:rsidRPr="00666DF0" w:rsidRDefault="003A4F1B" w:rsidP="00666DF0">
      <w:pPr>
        <w:jc w:val="center"/>
        <w:rPr>
          <w:rFonts w:cs="Times New Roman"/>
          <w:szCs w:val="24"/>
        </w:rPr>
      </w:pPr>
      <w:bookmarkStart w:id="12" w:name="__RefHeading__1153_1685973329"/>
      <w:bookmarkStart w:id="13" w:name="_Toc485132862"/>
      <w:bookmarkEnd w:id="12"/>
      <w:r w:rsidRPr="00666DF0">
        <w:rPr>
          <w:rFonts w:cs="Times New Roman"/>
          <w:szCs w:val="24"/>
        </w:rPr>
        <w:t>_________________________________________________</w:t>
      </w:r>
      <w:bookmarkEnd w:id="13"/>
    </w:p>
    <w:p w14:paraId="026297DA" w14:textId="77777777" w:rsidR="003A4F1B" w:rsidRPr="00666DF0" w:rsidRDefault="003A4F1B" w:rsidP="00666DF0">
      <w:pPr>
        <w:jc w:val="center"/>
        <w:rPr>
          <w:rFonts w:cs="Times New Roman"/>
          <w:szCs w:val="24"/>
        </w:rPr>
      </w:pPr>
      <w:r w:rsidRPr="00666DF0">
        <w:rPr>
          <w:rFonts w:cs="Times New Roman"/>
          <w:szCs w:val="24"/>
        </w:rPr>
        <w:t xml:space="preserve">Prof. Dr. </w:t>
      </w:r>
      <w:r w:rsidR="008E4567">
        <w:rPr>
          <w:rFonts w:cs="Times New Roman"/>
          <w:szCs w:val="24"/>
        </w:rPr>
        <w:t xml:space="preserve">Banca </w:t>
      </w:r>
      <w:proofErr w:type="gramStart"/>
      <w:r w:rsidR="008E4567">
        <w:rPr>
          <w:rFonts w:cs="Times New Roman"/>
          <w:szCs w:val="24"/>
        </w:rPr>
        <w:t>3</w:t>
      </w:r>
      <w:proofErr w:type="gramEnd"/>
    </w:p>
    <w:p w14:paraId="1B683062" w14:textId="77777777" w:rsidR="003A4F1B" w:rsidRPr="00666DF0" w:rsidRDefault="008E4567" w:rsidP="00666DF0">
      <w:pPr>
        <w:jc w:val="center"/>
        <w:rPr>
          <w:rFonts w:cs="Times New Roman"/>
          <w:szCs w:val="24"/>
        </w:rPr>
      </w:pPr>
      <w:r>
        <w:rPr>
          <w:rFonts w:cs="Times New Roman"/>
          <w:szCs w:val="24"/>
        </w:rPr>
        <w:t xml:space="preserve">Departamento </w:t>
      </w:r>
      <w:r w:rsidR="003A4F1B" w:rsidRPr="00666DF0">
        <w:rPr>
          <w:rFonts w:cs="Times New Roman"/>
          <w:szCs w:val="24"/>
        </w:rPr>
        <w:t>– UFVJM</w:t>
      </w:r>
    </w:p>
    <w:p w14:paraId="0714EB92" w14:textId="77777777" w:rsidR="003A4F1B" w:rsidRPr="00666DF0" w:rsidRDefault="003A4F1B" w:rsidP="00666DF0">
      <w:pPr>
        <w:jc w:val="center"/>
        <w:rPr>
          <w:rFonts w:cs="Times New Roman"/>
          <w:b/>
          <w:szCs w:val="24"/>
        </w:rPr>
      </w:pPr>
      <w:r w:rsidRPr="00666DF0">
        <w:rPr>
          <w:rFonts w:cs="Times New Roman"/>
          <w:b/>
          <w:szCs w:val="24"/>
        </w:rPr>
        <w:t>Diamantina</w:t>
      </w:r>
    </w:p>
    <w:p w14:paraId="489DFAAC" w14:textId="77777777" w:rsidR="005D39EB" w:rsidRDefault="003A4F1B" w:rsidP="00666DF0">
      <w:pPr>
        <w:jc w:val="center"/>
        <w:rPr>
          <w:rFonts w:cs="Times New Roman"/>
          <w:b/>
          <w:szCs w:val="24"/>
        </w:rPr>
        <w:sectPr w:rsidR="005D39EB" w:rsidSect="00BE47A4">
          <w:headerReference w:type="default" r:id="rId11"/>
          <w:pgSz w:w="11906" w:h="16838"/>
          <w:pgMar w:top="1701" w:right="1701" w:bottom="1134" w:left="1701" w:header="709" w:footer="709" w:gutter="0"/>
          <w:cols w:space="708"/>
          <w:docGrid w:linePitch="360"/>
        </w:sectPr>
      </w:pPr>
      <w:r w:rsidRPr="00666DF0">
        <w:rPr>
          <w:rFonts w:cs="Times New Roman"/>
          <w:b/>
          <w:szCs w:val="24"/>
        </w:rPr>
        <w:t>2018</w:t>
      </w:r>
    </w:p>
    <w:p w14:paraId="6FA66446" w14:textId="77777777" w:rsidR="003A4F1B" w:rsidRPr="00666DF0" w:rsidRDefault="003A4F1B" w:rsidP="00666DF0">
      <w:pPr>
        <w:jc w:val="center"/>
        <w:rPr>
          <w:rFonts w:cs="Times New Roman"/>
          <w:b/>
          <w:szCs w:val="24"/>
        </w:rPr>
      </w:pPr>
    </w:p>
    <w:p w14:paraId="5D61B409" w14:textId="77777777" w:rsidR="003A4F1B" w:rsidRPr="00666DF0" w:rsidRDefault="003A4F1B" w:rsidP="00666DF0">
      <w:pPr>
        <w:jc w:val="center"/>
        <w:rPr>
          <w:rFonts w:cs="Times New Roman"/>
          <w:b/>
          <w:szCs w:val="24"/>
        </w:rPr>
      </w:pPr>
    </w:p>
    <w:p w14:paraId="0844989C" w14:textId="77777777" w:rsidR="003A4F1B" w:rsidRPr="00666DF0" w:rsidRDefault="003A4F1B" w:rsidP="00666DF0">
      <w:pPr>
        <w:jc w:val="center"/>
        <w:rPr>
          <w:rFonts w:cs="Times New Roman"/>
          <w:b/>
          <w:szCs w:val="24"/>
        </w:rPr>
      </w:pPr>
    </w:p>
    <w:p w14:paraId="4A9F5C42" w14:textId="77777777" w:rsidR="003A4F1B" w:rsidRPr="00666DF0" w:rsidRDefault="003A4F1B" w:rsidP="00666DF0">
      <w:pPr>
        <w:jc w:val="center"/>
        <w:rPr>
          <w:rFonts w:cs="Times New Roman"/>
          <w:b/>
          <w:szCs w:val="24"/>
        </w:rPr>
      </w:pPr>
    </w:p>
    <w:p w14:paraId="5EA323AB" w14:textId="77777777" w:rsidR="003A4F1B" w:rsidRPr="00666DF0" w:rsidRDefault="003A4F1B" w:rsidP="00666DF0">
      <w:pPr>
        <w:jc w:val="center"/>
        <w:rPr>
          <w:rFonts w:cs="Times New Roman"/>
          <w:b/>
          <w:szCs w:val="24"/>
        </w:rPr>
      </w:pPr>
    </w:p>
    <w:p w14:paraId="339C5334" w14:textId="77777777" w:rsidR="003A4F1B" w:rsidRPr="00666DF0" w:rsidRDefault="003A4F1B" w:rsidP="00666DF0">
      <w:pPr>
        <w:jc w:val="center"/>
        <w:rPr>
          <w:rFonts w:cs="Times New Roman"/>
          <w:b/>
          <w:szCs w:val="24"/>
        </w:rPr>
      </w:pPr>
    </w:p>
    <w:p w14:paraId="0F30C3F1" w14:textId="77777777" w:rsidR="003A4F1B" w:rsidRPr="00666DF0" w:rsidRDefault="003A4F1B" w:rsidP="00666DF0">
      <w:pPr>
        <w:jc w:val="center"/>
        <w:rPr>
          <w:rFonts w:cs="Times New Roman"/>
          <w:b/>
          <w:szCs w:val="24"/>
        </w:rPr>
      </w:pPr>
    </w:p>
    <w:p w14:paraId="5CD9A40E" w14:textId="77777777" w:rsidR="003A4F1B" w:rsidRPr="00666DF0" w:rsidRDefault="003A4F1B" w:rsidP="00666DF0">
      <w:pPr>
        <w:jc w:val="center"/>
        <w:rPr>
          <w:rFonts w:cs="Times New Roman"/>
          <w:b/>
          <w:szCs w:val="24"/>
        </w:rPr>
      </w:pPr>
    </w:p>
    <w:p w14:paraId="24778D12" w14:textId="77777777" w:rsidR="003A4F1B" w:rsidRPr="00666DF0" w:rsidRDefault="003A4F1B" w:rsidP="00666DF0">
      <w:pPr>
        <w:jc w:val="center"/>
        <w:rPr>
          <w:rFonts w:cs="Times New Roman"/>
          <w:b/>
          <w:szCs w:val="24"/>
        </w:rPr>
      </w:pPr>
    </w:p>
    <w:p w14:paraId="196BB92B" w14:textId="77777777" w:rsidR="003A4F1B" w:rsidRPr="00666DF0" w:rsidRDefault="003A4F1B" w:rsidP="00666DF0">
      <w:pPr>
        <w:jc w:val="center"/>
        <w:rPr>
          <w:rFonts w:cs="Times New Roman"/>
          <w:b/>
          <w:szCs w:val="24"/>
        </w:rPr>
      </w:pPr>
    </w:p>
    <w:p w14:paraId="54AB60FD" w14:textId="77777777" w:rsidR="003A4F1B" w:rsidRPr="00666DF0" w:rsidRDefault="003A4F1B" w:rsidP="00666DF0">
      <w:pPr>
        <w:jc w:val="center"/>
        <w:rPr>
          <w:rFonts w:cs="Times New Roman"/>
          <w:b/>
          <w:szCs w:val="24"/>
        </w:rPr>
      </w:pPr>
    </w:p>
    <w:p w14:paraId="4DB4B6DB" w14:textId="77777777" w:rsidR="003A4F1B" w:rsidRPr="00666DF0" w:rsidRDefault="003A4F1B" w:rsidP="00666DF0">
      <w:pPr>
        <w:jc w:val="center"/>
        <w:rPr>
          <w:rFonts w:cs="Times New Roman"/>
          <w:b/>
          <w:szCs w:val="24"/>
        </w:rPr>
      </w:pPr>
    </w:p>
    <w:p w14:paraId="28D7CD72" w14:textId="77777777" w:rsidR="003A4F1B" w:rsidRPr="00666DF0" w:rsidRDefault="003A4F1B" w:rsidP="00666DF0">
      <w:pPr>
        <w:jc w:val="center"/>
        <w:rPr>
          <w:rFonts w:cs="Times New Roman"/>
          <w:b/>
          <w:szCs w:val="24"/>
        </w:rPr>
      </w:pPr>
    </w:p>
    <w:p w14:paraId="79F158BD" w14:textId="77777777" w:rsidR="003A4F1B" w:rsidRPr="00666DF0" w:rsidRDefault="003A4F1B" w:rsidP="00666DF0">
      <w:pPr>
        <w:jc w:val="center"/>
        <w:rPr>
          <w:rFonts w:cs="Times New Roman"/>
          <w:b/>
          <w:szCs w:val="24"/>
        </w:rPr>
      </w:pPr>
    </w:p>
    <w:p w14:paraId="3AE6520E" w14:textId="77777777" w:rsidR="003A4F1B" w:rsidRPr="00666DF0" w:rsidRDefault="003A4F1B" w:rsidP="00666DF0">
      <w:pPr>
        <w:jc w:val="center"/>
        <w:rPr>
          <w:rFonts w:cs="Times New Roman"/>
          <w:b/>
          <w:szCs w:val="24"/>
        </w:rPr>
      </w:pPr>
    </w:p>
    <w:p w14:paraId="30E6C59E" w14:textId="77777777" w:rsidR="003A4F1B" w:rsidRPr="00666DF0" w:rsidRDefault="003A4F1B" w:rsidP="00666DF0">
      <w:pPr>
        <w:jc w:val="center"/>
        <w:rPr>
          <w:rFonts w:cs="Times New Roman"/>
          <w:b/>
          <w:szCs w:val="24"/>
        </w:rPr>
      </w:pPr>
    </w:p>
    <w:p w14:paraId="203812C5" w14:textId="77777777" w:rsidR="003A4F1B" w:rsidRPr="00666DF0" w:rsidRDefault="003A4F1B" w:rsidP="00666DF0">
      <w:pPr>
        <w:jc w:val="center"/>
        <w:rPr>
          <w:rFonts w:cs="Times New Roman"/>
          <w:b/>
          <w:szCs w:val="24"/>
        </w:rPr>
      </w:pPr>
    </w:p>
    <w:p w14:paraId="2234D746" w14:textId="77777777" w:rsidR="003A4F1B" w:rsidRPr="00666DF0" w:rsidRDefault="003A4F1B" w:rsidP="00666DF0">
      <w:pPr>
        <w:jc w:val="center"/>
        <w:rPr>
          <w:rFonts w:cs="Times New Roman"/>
          <w:b/>
          <w:szCs w:val="24"/>
        </w:rPr>
      </w:pPr>
    </w:p>
    <w:p w14:paraId="60336BC0" w14:textId="77777777" w:rsidR="003A4F1B" w:rsidRPr="00666DF0" w:rsidRDefault="003A4F1B" w:rsidP="00666DF0">
      <w:pPr>
        <w:jc w:val="center"/>
        <w:rPr>
          <w:rFonts w:cs="Times New Roman"/>
          <w:b/>
          <w:szCs w:val="24"/>
        </w:rPr>
      </w:pPr>
    </w:p>
    <w:p w14:paraId="2FB97DFE" w14:textId="77777777" w:rsidR="003A4F1B" w:rsidRPr="00666DF0" w:rsidRDefault="003A4F1B" w:rsidP="00666DF0">
      <w:pPr>
        <w:jc w:val="center"/>
        <w:rPr>
          <w:rFonts w:cs="Times New Roman"/>
          <w:b/>
          <w:szCs w:val="24"/>
        </w:rPr>
      </w:pPr>
    </w:p>
    <w:p w14:paraId="7A23398F" w14:textId="77777777" w:rsidR="003A4F1B" w:rsidRPr="00666DF0" w:rsidRDefault="003A4F1B" w:rsidP="00666DF0">
      <w:pPr>
        <w:jc w:val="center"/>
        <w:rPr>
          <w:rFonts w:cs="Times New Roman"/>
          <w:b/>
          <w:szCs w:val="24"/>
        </w:rPr>
      </w:pPr>
    </w:p>
    <w:p w14:paraId="34641D4F" w14:textId="77777777" w:rsidR="003A4F1B" w:rsidRPr="00666DF0" w:rsidRDefault="003A4F1B" w:rsidP="00666DF0">
      <w:pPr>
        <w:jc w:val="center"/>
        <w:rPr>
          <w:rFonts w:cs="Times New Roman"/>
          <w:b/>
          <w:szCs w:val="24"/>
        </w:rPr>
      </w:pPr>
    </w:p>
    <w:p w14:paraId="7FC52B00" w14:textId="77777777" w:rsidR="003A4F1B" w:rsidRPr="00666DF0" w:rsidRDefault="003A4F1B" w:rsidP="00666DF0">
      <w:pPr>
        <w:jc w:val="center"/>
        <w:rPr>
          <w:rFonts w:cs="Times New Roman"/>
          <w:b/>
          <w:szCs w:val="24"/>
        </w:rPr>
      </w:pPr>
    </w:p>
    <w:p w14:paraId="4A0F8DE5" w14:textId="77777777" w:rsidR="003A4F1B" w:rsidRPr="00666DF0" w:rsidRDefault="003A4F1B" w:rsidP="00666DF0">
      <w:pPr>
        <w:jc w:val="center"/>
        <w:rPr>
          <w:rFonts w:cs="Times New Roman"/>
          <w:b/>
          <w:szCs w:val="24"/>
        </w:rPr>
      </w:pPr>
    </w:p>
    <w:p w14:paraId="51C35D70" w14:textId="77777777" w:rsidR="003A4F1B" w:rsidRPr="00666DF0" w:rsidRDefault="003A4F1B" w:rsidP="00666DF0">
      <w:pPr>
        <w:jc w:val="center"/>
        <w:rPr>
          <w:rFonts w:cs="Times New Roman"/>
          <w:b/>
          <w:szCs w:val="24"/>
        </w:rPr>
      </w:pPr>
    </w:p>
    <w:p w14:paraId="4EE463F5" w14:textId="77777777" w:rsidR="003A4F1B" w:rsidRPr="00666DF0" w:rsidRDefault="003A4F1B" w:rsidP="00666DF0">
      <w:pPr>
        <w:jc w:val="center"/>
        <w:rPr>
          <w:rFonts w:cs="Times New Roman"/>
          <w:b/>
          <w:szCs w:val="24"/>
        </w:rPr>
      </w:pPr>
    </w:p>
    <w:p w14:paraId="2ADB98C7" w14:textId="77777777" w:rsidR="003A4F1B" w:rsidRPr="00666DF0" w:rsidRDefault="003A4F1B" w:rsidP="00666DF0">
      <w:pPr>
        <w:jc w:val="center"/>
        <w:rPr>
          <w:rFonts w:cs="Times New Roman"/>
          <w:b/>
          <w:szCs w:val="24"/>
        </w:rPr>
      </w:pPr>
    </w:p>
    <w:p w14:paraId="4580DDEA" w14:textId="77777777" w:rsidR="003A4F1B" w:rsidRPr="00666DF0" w:rsidRDefault="003A4F1B" w:rsidP="00666DF0">
      <w:pPr>
        <w:jc w:val="center"/>
        <w:rPr>
          <w:rFonts w:cs="Times New Roman"/>
          <w:b/>
          <w:szCs w:val="24"/>
        </w:rPr>
      </w:pPr>
    </w:p>
    <w:p w14:paraId="7BCE28C1" w14:textId="77777777" w:rsidR="003A4F1B" w:rsidRPr="00666DF0" w:rsidRDefault="003A4F1B" w:rsidP="00666DF0">
      <w:pPr>
        <w:jc w:val="center"/>
        <w:rPr>
          <w:rFonts w:cs="Times New Roman"/>
          <w:b/>
          <w:szCs w:val="24"/>
        </w:rPr>
      </w:pPr>
    </w:p>
    <w:p w14:paraId="2EFE70A5" w14:textId="77777777" w:rsidR="003A4F1B" w:rsidRPr="00666DF0" w:rsidRDefault="003A4F1B" w:rsidP="00666DF0">
      <w:pPr>
        <w:jc w:val="center"/>
        <w:rPr>
          <w:rFonts w:cs="Times New Roman"/>
          <w:b/>
          <w:szCs w:val="24"/>
        </w:rPr>
      </w:pPr>
    </w:p>
    <w:p w14:paraId="72343F95" w14:textId="77777777" w:rsidR="003A4F1B" w:rsidRPr="00666DF0" w:rsidRDefault="003A4F1B" w:rsidP="00666DF0">
      <w:pPr>
        <w:jc w:val="center"/>
        <w:rPr>
          <w:rFonts w:cs="Times New Roman"/>
          <w:b/>
          <w:szCs w:val="24"/>
        </w:rPr>
      </w:pPr>
    </w:p>
    <w:p w14:paraId="59782892" w14:textId="77777777" w:rsidR="00134BC2" w:rsidRDefault="00542258" w:rsidP="00666DF0">
      <w:pPr>
        <w:shd w:val="clear" w:color="auto" w:fill="FFFFFF"/>
        <w:jc w:val="right"/>
        <w:rPr>
          <w:rFonts w:cs="Times New Roman"/>
          <w:bCs/>
          <w:i/>
          <w:szCs w:val="24"/>
          <w:lang w:eastAsia="pt-BR"/>
        </w:rPr>
      </w:pPr>
      <w:r>
        <w:rPr>
          <w:rFonts w:cs="Times New Roman"/>
          <w:bCs/>
          <w:i/>
          <w:szCs w:val="24"/>
          <w:lang w:eastAsia="pt-BR"/>
        </w:rPr>
        <w:t>Resistência está em se superar</w:t>
      </w:r>
      <w:r w:rsidR="006E6D87">
        <w:rPr>
          <w:rFonts w:cs="Times New Roman"/>
          <w:bCs/>
          <w:i/>
          <w:szCs w:val="24"/>
          <w:lang w:eastAsia="pt-BR"/>
        </w:rPr>
        <w:t xml:space="preserve"> e ver no negativo o positivo sempre da melhor forma</w:t>
      </w:r>
    </w:p>
    <w:p w14:paraId="71B9432D" w14:textId="77777777" w:rsidR="003A4F1B" w:rsidRPr="00666DF0" w:rsidRDefault="00134BC2" w:rsidP="00666DF0">
      <w:pPr>
        <w:shd w:val="clear" w:color="auto" w:fill="FFFFFF"/>
        <w:jc w:val="right"/>
        <w:rPr>
          <w:rFonts w:cs="Times New Roman"/>
          <w:bCs/>
          <w:i/>
          <w:szCs w:val="24"/>
          <w:lang w:eastAsia="pt-BR"/>
        </w:rPr>
      </w:pPr>
      <w:r>
        <w:rPr>
          <w:rFonts w:cs="Times New Roman"/>
          <w:bCs/>
          <w:i/>
          <w:szCs w:val="24"/>
          <w:lang w:eastAsia="pt-BR"/>
        </w:rPr>
        <w:t xml:space="preserve">E, sendo assim, com os erros crescer, pois no amanhã </w:t>
      </w:r>
      <w:r w:rsidR="006078B6">
        <w:rPr>
          <w:rFonts w:cs="Times New Roman"/>
          <w:bCs/>
          <w:i/>
          <w:szCs w:val="24"/>
          <w:lang w:eastAsia="pt-BR"/>
        </w:rPr>
        <w:t>está o brilho do Sol</w:t>
      </w:r>
      <w:r w:rsidR="003A4F1B" w:rsidRPr="00666DF0">
        <w:rPr>
          <w:rFonts w:cs="Times New Roman"/>
          <w:bCs/>
          <w:i/>
          <w:szCs w:val="24"/>
          <w:lang w:eastAsia="pt-BR"/>
        </w:rPr>
        <w:t>.</w:t>
      </w:r>
    </w:p>
    <w:p w14:paraId="6B5302E4" w14:textId="77777777" w:rsidR="005D39EB" w:rsidRDefault="006078B6" w:rsidP="00666DF0">
      <w:pPr>
        <w:shd w:val="clear" w:color="auto" w:fill="FFFFFF"/>
        <w:jc w:val="right"/>
        <w:rPr>
          <w:rFonts w:cs="Times New Roman"/>
          <w:bCs/>
          <w:szCs w:val="24"/>
          <w:lang w:eastAsia="pt-BR"/>
        </w:rPr>
        <w:sectPr w:rsidR="005D39EB" w:rsidSect="00BE47A4">
          <w:headerReference w:type="even" r:id="rId12"/>
          <w:pgSz w:w="11906" w:h="16838"/>
          <w:pgMar w:top="1701" w:right="1701" w:bottom="1134" w:left="1701" w:header="709" w:footer="709" w:gutter="0"/>
          <w:cols w:space="708"/>
          <w:docGrid w:linePitch="360"/>
        </w:sectPr>
      </w:pPr>
      <w:r>
        <w:rPr>
          <w:rFonts w:cs="Times New Roman"/>
          <w:bCs/>
          <w:szCs w:val="24"/>
          <w:lang w:eastAsia="pt-BR"/>
        </w:rPr>
        <w:t xml:space="preserve">Rodrigo </w:t>
      </w:r>
      <w:proofErr w:type="spellStart"/>
      <w:r>
        <w:rPr>
          <w:rFonts w:cs="Times New Roman"/>
          <w:bCs/>
          <w:szCs w:val="24"/>
          <w:lang w:eastAsia="pt-BR"/>
        </w:rPr>
        <w:t>Picollo</w:t>
      </w:r>
      <w:proofErr w:type="spellEnd"/>
      <w:r>
        <w:rPr>
          <w:rFonts w:cs="Times New Roman"/>
          <w:bCs/>
          <w:szCs w:val="24"/>
          <w:lang w:eastAsia="pt-BR"/>
        </w:rPr>
        <w:t xml:space="preserve"> </w:t>
      </w:r>
    </w:p>
    <w:p w14:paraId="6AA2D43F"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lastRenderedPageBreak/>
        <w:t>AGRADECIMENTOS</w:t>
      </w:r>
    </w:p>
    <w:p w14:paraId="03B552A0" w14:textId="77777777" w:rsidR="003A4F1B" w:rsidRPr="00666DF0" w:rsidRDefault="003A4F1B" w:rsidP="00666DF0">
      <w:pPr>
        <w:shd w:val="clear" w:color="auto" w:fill="FFFFFF"/>
        <w:jc w:val="center"/>
        <w:rPr>
          <w:rFonts w:cs="Times New Roman"/>
          <w:bCs/>
          <w:szCs w:val="24"/>
          <w:lang w:eastAsia="pt-BR"/>
        </w:rPr>
      </w:pPr>
    </w:p>
    <w:p w14:paraId="5E2F8084" w14:textId="77777777" w:rsidR="003A4F1B" w:rsidRPr="00666DF0" w:rsidRDefault="000058F1" w:rsidP="00666DF0">
      <w:pPr>
        <w:shd w:val="clear" w:color="auto" w:fill="FFFFFF"/>
        <w:jc w:val="center"/>
        <w:rPr>
          <w:rFonts w:cs="Times New Roman"/>
          <w:bCs/>
          <w:szCs w:val="24"/>
          <w:lang w:eastAsia="pt-BR"/>
        </w:rPr>
      </w:pPr>
      <w:r>
        <w:rPr>
          <w:rFonts w:cs="Times New Roman"/>
          <w:bCs/>
          <w:szCs w:val="24"/>
          <w:lang w:eastAsia="pt-BR"/>
        </w:rPr>
        <w:t xml:space="preserve">Agradeço em especial </w:t>
      </w:r>
    </w:p>
    <w:p w14:paraId="5F62313A" w14:textId="77777777" w:rsidR="003A4F1B" w:rsidRPr="00666DF0" w:rsidRDefault="003A4F1B" w:rsidP="00666DF0">
      <w:pPr>
        <w:shd w:val="clear" w:color="auto" w:fill="FFFFFF"/>
        <w:jc w:val="center"/>
        <w:rPr>
          <w:rFonts w:cs="Times New Roman"/>
          <w:bCs/>
          <w:szCs w:val="24"/>
          <w:lang w:eastAsia="pt-BR"/>
        </w:rPr>
      </w:pPr>
    </w:p>
    <w:p w14:paraId="55075FC7" w14:textId="77777777" w:rsidR="003A4F1B" w:rsidRPr="00666DF0" w:rsidRDefault="003A4F1B" w:rsidP="00666DF0">
      <w:pPr>
        <w:shd w:val="clear" w:color="auto" w:fill="FFFFFF"/>
        <w:jc w:val="center"/>
        <w:rPr>
          <w:rFonts w:cs="Times New Roman"/>
          <w:bCs/>
          <w:szCs w:val="24"/>
          <w:lang w:eastAsia="pt-BR"/>
        </w:rPr>
      </w:pPr>
    </w:p>
    <w:p w14:paraId="16F229BD" w14:textId="77777777" w:rsidR="005D39EB" w:rsidRDefault="005D39EB" w:rsidP="00666DF0">
      <w:pPr>
        <w:shd w:val="clear" w:color="auto" w:fill="FFFFFF"/>
        <w:jc w:val="center"/>
        <w:rPr>
          <w:rFonts w:cs="Times New Roman"/>
          <w:bCs/>
          <w:szCs w:val="24"/>
          <w:lang w:eastAsia="pt-BR"/>
        </w:rPr>
        <w:sectPr w:rsidR="005D39EB" w:rsidSect="00BE47A4">
          <w:headerReference w:type="default" r:id="rId13"/>
          <w:pgSz w:w="11906" w:h="16838"/>
          <w:pgMar w:top="1701" w:right="1701" w:bottom="1134" w:left="1701" w:header="709" w:footer="709" w:gutter="0"/>
          <w:cols w:space="708"/>
          <w:docGrid w:linePitch="360"/>
        </w:sectPr>
      </w:pPr>
    </w:p>
    <w:p w14:paraId="63380655" w14:textId="77777777" w:rsidR="003A4F1B" w:rsidRPr="00666DF0" w:rsidRDefault="003A4F1B" w:rsidP="00666DF0">
      <w:pPr>
        <w:shd w:val="clear" w:color="auto" w:fill="FFFFFF"/>
        <w:jc w:val="center"/>
        <w:rPr>
          <w:rFonts w:cs="Times New Roman"/>
          <w:bCs/>
          <w:szCs w:val="24"/>
          <w:lang w:eastAsia="pt-BR"/>
        </w:rPr>
      </w:pPr>
    </w:p>
    <w:p w14:paraId="7757E070"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t>RESUMO</w:t>
      </w:r>
    </w:p>
    <w:p w14:paraId="014A28AB" w14:textId="77777777" w:rsidR="003A4F1B" w:rsidRDefault="003A4F1B" w:rsidP="00666DF0">
      <w:pPr>
        <w:shd w:val="clear" w:color="auto" w:fill="FFFFFF"/>
        <w:jc w:val="center"/>
        <w:rPr>
          <w:rFonts w:cs="Times New Roman"/>
          <w:b/>
          <w:bCs/>
          <w:szCs w:val="24"/>
          <w:lang w:eastAsia="pt-BR"/>
        </w:rPr>
      </w:pPr>
    </w:p>
    <w:p w14:paraId="6B7819E5" w14:textId="77777777" w:rsidR="00B24914" w:rsidRPr="00230146" w:rsidRDefault="00B24914" w:rsidP="00B24914">
      <w:pPr>
        <w:shd w:val="clear" w:color="auto" w:fill="FFFFFF"/>
        <w:jc w:val="both"/>
        <w:rPr>
          <w:rFonts w:cs="Times New Roman"/>
          <w:bCs/>
          <w:szCs w:val="24"/>
          <w:lang w:eastAsia="pt-BR"/>
        </w:rPr>
      </w:pPr>
      <w:r w:rsidRPr="00230146">
        <w:rPr>
          <w:rFonts w:cs="Times New Roman"/>
          <w:bCs/>
          <w:szCs w:val="24"/>
          <w:lang w:eastAsia="pt-BR"/>
        </w:rPr>
        <w:t xml:space="preserve">Com mudanças no mercado de trabalho e </w:t>
      </w:r>
      <w:r>
        <w:rPr>
          <w:rFonts w:cs="Times New Roman"/>
          <w:bCs/>
          <w:szCs w:val="24"/>
          <w:lang w:eastAsia="pt-BR"/>
        </w:rPr>
        <w:t>uma</w:t>
      </w:r>
      <w:r w:rsidRPr="00230146">
        <w:rPr>
          <w:rFonts w:cs="Times New Roman"/>
          <w:bCs/>
          <w:szCs w:val="24"/>
          <w:lang w:eastAsia="pt-BR"/>
        </w:rPr>
        <w:t xml:space="preserve"> crescente inclusão d</w:t>
      </w:r>
      <w:r>
        <w:rPr>
          <w:rFonts w:cs="Times New Roman"/>
          <w:bCs/>
          <w:szCs w:val="24"/>
          <w:lang w:eastAsia="pt-BR"/>
        </w:rPr>
        <w:t>e</w:t>
      </w:r>
      <w:r w:rsidRPr="00230146">
        <w:rPr>
          <w:rFonts w:cs="Times New Roman"/>
          <w:bCs/>
          <w:szCs w:val="24"/>
          <w:lang w:eastAsia="pt-BR"/>
        </w:rPr>
        <w:t xml:space="preserve"> </w:t>
      </w:r>
      <w:r>
        <w:rPr>
          <w:rFonts w:cs="Times New Roman"/>
          <w:bCs/>
          <w:szCs w:val="24"/>
          <w:lang w:eastAsia="pt-BR"/>
        </w:rPr>
        <w:t>tecnologia</w:t>
      </w:r>
      <w:r w:rsidRPr="00230146">
        <w:rPr>
          <w:rFonts w:cs="Times New Roman"/>
          <w:bCs/>
          <w:szCs w:val="24"/>
          <w:lang w:eastAsia="pt-BR"/>
        </w:rPr>
        <w:t xml:space="preserve">, </w:t>
      </w:r>
      <w:r>
        <w:rPr>
          <w:rFonts w:cs="Times New Roman"/>
          <w:bCs/>
          <w:szCs w:val="24"/>
          <w:lang w:eastAsia="pt-BR"/>
        </w:rPr>
        <w:t>este trabalho objetiva</w:t>
      </w:r>
      <w:r w:rsidRPr="00230146">
        <w:rPr>
          <w:rFonts w:cs="Times New Roman"/>
          <w:bCs/>
          <w:szCs w:val="24"/>
          <w:lang w:eastAsia="pt-BR"/>
        </w:rPr>
        <w:t xml:space="preserve"> </w:t>
      </w:r>
      <w:r>
        <w:rPr>
          <w:rFonts w:cs="Times New Roman"/>
          <w:bCs/>
          <w:szCs w:val="24"/>
          <w:lang w:eastAsia="pt-BR"/>
        </w:rPr>
        <w:t>averiguar a presença do trabalho com as</w:t>
      </w:r>
      <w:r w:rsidRPr="00230146">
        <w:rPr>
          <w:rFonts w:cs="Times New Roman"/>
          <w:bCs/>
          <w:szCs w:val="24"/>
          <w:lang w:eastAsia="pt-BR"/>
        </w:rPr>
        <w:t xml:space="preserve"> qualidades interpessoais </w:t>
      </w:r>
      <w:r>
        <w:rPr>
          <w:rFonts w:cs="Times New Roman"/>
          <w:bCs/>
          <w:szCs w:val="24"/>
          <w:lang w:eastAsia="pt-BR"/>
        </w:rPr>
        <w:t xml:space="preserve">nas disciplinas que os graduados do curso de Sistemas de Informação (SI) da </w:t>
      </w:r>
      <w:r w:rsidRPr="00230146">
        <w:rPr>
          <w:rFonts w:cs="Times New Roman"/>
          <w:bCs/>
          <w:szCs w:val="24"/>
          <w:lang w:eastAsia="pt-BR"/>
        </w:rPr>
        <w:t>Universidade Federal dos Vales do Jequitinhonha e Mucuri</w:t>
      </w:r>
      <w:proofErr w:type="gramStart"/>
      <w:r w:rsidRPr="00230146">
        <w:rPr>
          <w:rFonts w:cs="Times New Roman"/>
          <w:bCs/>
          <w:szCs w:val="24"/>
          <w:lang w:eastAsia="pt-BR"/>
        </w:rPr>
        <w:t xml:space="preserve">  </w:t>
      </w:r>
      <w:proofErr w:type="gramEnd"/>
      <w:r w:rsidRPr="00230146">
        <w:rPr>
          <w:rFonts w:cs="Times New Roman"/>
          <w:bCs/>
          <w:szCs w:val="24"/>
          <w:lang w:eastAsia="pt-BR"/>
        </w:rPr>
        <w:t>(UFVJM)</w:t>
      </w:r>
      <w:r>
        <w:rPr>
          <w:rFonts w:cs="Times New Roman"/>
          <w:bCs/>
          <w:szCs w:val="24"/>
          <w:lang w:eastAsia="pt-BR"/>
        </w:rPr>
        <w:t xml:space="preserve"> cursam</w:t>
      </w:r>
      <w:r w:rsidRPr="00230146">
        <w:rPr>
          <w:rFonts w:cs="Times New Roman"/>
          <w:bCs/>
          <w:szCs w:val="24"/>
          <w:lang w:eastAsia="pt-BR"/>
        </w:rPr>
        <w:t xml:space="preserve">. </w:t>
      </w:r>
      <w:r>
        <w:rPr>
          <w:rFonts w:cs="Times New Roman"/>
          <w:bCs/>
          <w:szCs w:val="24"/>
          <w:lang w:eastAsia="pt-BR"/>
        </w:rPr>
        <w:t>Foram selecionadas</w:t>
      </w:r>
      <w:proofErr w:type="gramStart"/>
      <w:r>
        <w:rPr>
          <w:rFonts w:cs="Times New Roman"/>
          <w:bCs/>
          <w:szCs w:val="24"/>
          <w:lang w:eastAsia="pt-BR"/>
        </w:rPr>
        <w:t xml:space="preserve">  </w:t>
      </w:r>
      <w:proofErr w:type="gramEnd"/>
      <w:r w:rsidRPr="00230146">
        <w:rPr>
          <w:rFonts w:cs="Times New Roman"/>
          <w:bCs/>
          <w:szCs w:val="24"/>
          <w:lang w:eastAsia="pt-BR"/>
        </w:rPr>
        <w:t xml:space="preserve">três qualidades interpessoais: Comunicação, Trabalho em Equipe e Organização. </w:t>
      </w:r>
      <w:r>
        <w:rPr>
          <w:rFonts w:cs="Times New Roman"/>
          <w:bCs/>
          <w:szCs w:val="24"/>
          <w:lang w:eastAsia="pt-BR"/>
        </w:rPr>
        <w:t xml:space="preserve"> Os</w:t>
      </w:r>
      <w:r w:rsidRPr="00230146">
        <w:rPr>
          <w:rFonts w:cs="Times New Roman"/>
          <w:bCs/>
          <w:szCs w:val="24"/>
          <w:lang w:eastAsia="pt-BR"/>
        </w:rPr>
        <w:t xml:space="preserve"> planos de ensino das disciplinas do curso de </w:t>
      </w:r>
      <w:r>
        <w:rPr>
          <w:rFonts w:cs="Times New Roman"/>
          <w:bCs/>
          <w:szCs w:val="24"/>
          <w:lang w:eastAsia="pt-BR"/>
        </w:rPr>
        <w:t>SI da UFVJM compõem o material analisado</w:t>
      </w:r>
      <w:r w:rsidRPr="00230146">
        <w:rPr>
          <w:rFonts w:cs="Times New Roman"/>
          <w:bCs/>
          <w:szCs w:val="24"/>
          <w:lang w:eastAsia="pt-BR"/>
        </w:rPr>
        <w:t>,</w:t>
      </w:r>
      <w:proofErr w:type="gramStart"/>
      <w:r w:rsidRPr="00230146">
        <w:rPr>
          <w:rFonts w:cs="Times New Roman"/>
          <w:bCs/>
          <w:szCs w:val="24"/>
          <w:lang w:eastAsia="pt-BR"/>
        </w:rPr>
        <w:t xml:space="preserve">  </w:t>
      </w:r>
      <w:proofErr w:type="gramEnd"/>
      <w:r w:rsidRPr="00230146">
        <w:rPr>
          <w:rFonts w:cs="Times New Roman"/>
          <w:bCs/>
          <w:szCs w:val="24"/>
          <w:lang w:eastAsia="pt-BR"/>
        </w:rPr>
        <w:t xml:space="preserve">afim de compreender o quanto as metodologias de ensino utilizadas </w:t>
      </w:r>
      <w:r>
        <w:rPr>
          <w:rFonts w:cs="Times New Roman"/>
          <w:bCs/>
          <w:szCs w:val="24"/>
          <w:lang w:eastAsia="pt-BR"/>
        </w:rPr>
        <w:t>nas</w:t>
      </w:r>
      <w:r w:rsidRPr="00230146">
        <w:rPr>
          <w:rFonts w:cs="Times New Roman"/>
          <w:bCs/>
          <w:szCs w:val="24"/>
          <w:lang w:eastAsia="pt-BR"/>
        </w:rPr>
        <w:t xml:space="preserve"> disciplinas </w:t>
      </w:r>
      <w:r>
        <w:rPr>
          <w:rFonts w:cs="Times New Roman"/>
          <w:bCs/>
          <w:szCs w:val="24"/>
          <w:lang w:eastAsia="pt-BR"/>
        </w:rPr>
        <w:t>incorporaram o trabalho com tais habilidades. A partir da experiência própria como aluno do curso, proponho uma reflexão sobre a importância dessas habilidades para o desenvolvimento do profissional de Sistemas de Informação.</w:t>
      </w:r>
      <w:r w:rsidRPr="00230146">
        <w:rPr>
          <w:rFonts w:cs="Times New Roman"/>
          <w:bCs/>
          <w:szCs w:val="24"/>
          <w:lang w:eastAsia="pt-BR"/>
        </w:rPr>
        <w:t xml:space="preserve"> </w:t>
      </w:r>
    </w:p>
    <w:p w14:paraId="4487BE38" w14:textId="77777777" w:rsidR="003A4F1B" w:rsidRPr="00666DF0" w:rsidRDefault="003A4F1B" w:rsidP="00666DF0">
      <w:pPr>
        <w:shd w:val="clear" w:color="auto" w:fill="FFFFFF"/>
        <w:rPr>
          <w:rFonts w:cs="Times New Roman"/>
          <w:b/>
          <w:bCs/>
          <w:szCs w:val="24"/>
          <w:lang w:eastAsia="pt-BR"/>
        </w:rPr>
      </w:pPr>
    </w:p>
    <w:p w14:paraId="269942F3" w14:textId="77777777" w:rsidR="003A4F1B" w:rsidRPr="00666DF0" w:rsidRDefault="003A4F1B" w:rsidP="00666DF0">
      <w:pPr>
        <w:shd w:val="clear" w:color="auto" w:fill="FFFFFF"/>
        <w:rPr>
          <w:rFonts w:cs="Times New Roman"/>
          <w:b/>
          <w:bCs/>
          <w:szCs w:val="24"/>
          <w:lang w:eastAsia="pt-BR"/>
        </w:rPr>
      </w:pPr>
    </w:p>
    <w:p w14:paraId="60AA22EA" w14:textId="77777777" w:rsidR="003A4F1B" w:rsidRDefault="003A4F1B" w:rsidP="00666DF0">
      <w:pPr>
        <w:shd w:val="clear" w:color="auto" w:fill="FFFFFF"/>
        <w:rPr>
          <w:rFonts w:cs="Times New Roman"/>
          <w:b/>
          <w:bCs/>
          <w:szCs w:val="24"/>
          <w:lang w:eastAsia="pt-BR"/>
        </w:rPr>
      </w:pPr>
    </w:p>
    <w:p w14:paraId="3D185535" w14:textId="77777777" w:rsidR="00B24914" w:rsidRDefault="00B24914" w:rsidP="00666DF0">
      <w:pPr>
        <w:shd w:val="clear" w:color="auto" w:fill="FFFFFF"/>
        <w:rPr>
          <w:rFonts w:cs="Times New Roman"/>
          <w:b/>
          <w:bCs/>
          <w:szCs w:val="24"/>
          <w:lang w:eastAsia="pt-BR"/>
        </w:rPr>
      </w:pPr>
    </w:p>
    <w:p w14:paraId="6989B83B" w14:textId="77777777" w:rsidR="00B24914" w:rsidRDefault="00B24914" w:rsidP="00666DF0">
      <w:pPr>
        <w:shd w:val="clear" w:color="auto" w:fill="FFFFFF"/>
        <w:rPr>
          <w:rFonts w:cs="Times New Roman"/>
          <w:b/>
          <w:bCs/>
          <w:szCs w:val="24"/>
          <w:lang w:eastAsia="pt-BR"/>
        </w:rPr>
      </w:pPr>
    </w:p>
    <w:p w14:paraId="636D9170" w14:textId="77777777" w:rsidR="00B24914" w:rsidRDefault="00B24914" w:rsidP="00666DF0">
      <w:pPr>
        <w:shd w:val="clear" w:color="auto" w:fill="FFFFFF"/>
        <w:rPr>
          <w:rFonts w:cs="Times New Roman"/>
          <w:b/>
          <w:bCs/>
          <w:szCs w:val="24"/>
          <w:lang w:eastAsia="pt-BR"/>
        </w:rPr>
      </w:pPr>
    </w:p>
    <w:p w14:paraId="7D716600" w14:textId="77777777" w:rsidR="00B24914" w:rsidRDefault="00B24914" w:rsidP="00666DF0">
      <w:pPr>
        <w:shd w:val="clear" w:color="auto" w:fill="FFFFFF"/>
        <w:rPr>
          <w:rFonts w:cs="Times New Roman"/>
          <w:b/>
          <w:bCs/>
          <w:szCs w:val="24"/>
          <w:lang w:eastAsia="pt-BR"/>
        </w:rPr>
      </w:pPr>
    </w:p>
    <w:p w14:paraId="026318EC" w14:textId="77777777" w:rsidR="00B24914" w:rsidRDefault="00B24914" w:rsidP="00666DF0">
      <w:pPr>
        <w:shd w:val="clear" w:color="auto" w:fill="FFFFFF"/>
        <w:rPr>
          <w:rFonts w:cs="Times New Roman"/>
          <w:b/>
          <w:bCs/>
          <w:szCs w:val="24"/>
          <w:lang w:eastAsia="pt-BR"/>
        </w:rPr>
      </w:pPr>
    </w:p>
    <w:p w14:paraId="2EBFC038" w14:textId="77777777" w:rsidR="00B24914" w:rsidRDefault="00B24914" w:rsidP="00666DF0">
      <w:pPr>
        <w:shd w:val="clear" w:color="auto" w:fill="FFFFFF"/>
        <w:rPr>
          <w:rFonts w:cs="Times New Roman"/>
          <w:b/>
          <w:bCs/>
          <w:szCs w:val="24"/>
          <w:lang w:eastAsia="pt-BR"/>
        </w:rPr>
      </w:pPr>
    </w:p>
    <w:p w14:paraId="0D3DFDD0" w14:textId="77777777" w:rsidR="00B24914" w:rsidRDefault="00B24914" w:rsidP="00666DF0">
      <w:pPr>
        <w:shd w:val="clear" w:color="auto" w:fill="FFFFFF"/>
        <w:rPr>
          <w:rFonts w:cs="Times New Roman"/>
          <w:b/>
          <w:bCs/>
          <w:szCs w:val="24"/>
          <w:lang w:eastAsia="pt-BR"/>
        </w:rPr>
      </w:pPr>
    </w:p>
    <w:p w14:paraId="1E3EDA66" w14:textId="77777777" w:rsidR="00B24914" w:rsidRDefault="00B24914" w:rsidP="00666DF0">
      <w:pPr>
        <w:shd w:val="clear" w:color="auto" w:fill="FFFFFF"/>
        <w:rPr>
          <w:rFonts w:cs="Times New Roman"/>
          <w:b/>
          <w:bCs/>
          <w:szCs w:val="24"/>
          <w:lang w:eastAsia="pt-BR"/>
        </w:rPr>
      </w:pPr>
    </w:p>
    <w:p w14:paraId="6C4D399E" w14:textId="77777777" w:rsidR="00B24914" w:rsidRDefault="00B24914" w:rsidP="00666DF0">
      <w:pPr>
        <w:shd w:val="clear" w:color="auto" w:fill="FFFFFF"/>
        <w:rPr>
          <w:rFonts w:cs="Times New Roman"/>
          <w:b/>
          <w:bCs/>
          <w:szCs w:val="24"/>
          <w:lang w:eastAsia="pt-BR"/>
        </w:rPr>
      </w:pPr>
    </w:p>
    <w:p w14:paraId="69A855F0" w14:textId="77777777" w:rsidR="00B24914" w:rsidRDefault="00B24914" w:rsidP="00666DF0">
      <w:pPr>
        <w:shd w:val="clear" w:color="auto" w:fill="FFFFFF"/>
        <w:rPr>
          <w:rFonts w:cs="Times New Roman"/>
          <w:b/>
          <w:bCs/>
          <w:szCs w:val="24"/>
          <w:lang w:eastAsia="pt-BR"/>
        </w:rPr>
      </w:pPr>
    </w:p>
    <w:p w14:paraId="79F5B59F" w14:textId="77777777" w:rsidR="00B24914" w:rsidRDefault="00B24914" w:rsidP="00666DF0">
      <w:pPr>
        <w:shd w:val="clear" w:color="auto" w:fill="FFFFFF"/>
        <w:rPr>
          <w:rFonts w:cs="Times New Roman"/>
          <w:b/>
          <w:bCs/>
          <w:szCs w:val="24"/>
          <w:lang w:eastAsia="pt-BR"/>
        </w:rPr>
      </w:pPr>
    </w:p>
    <w:p w14:paraId="62458201" w14:textId="77777777" w:rsidR="00B24914" w:rsidRPr="00666DF0" w:rsidRDefault="00B24914" w:rsidP="00666DF0">
      <w:pPr>
        <w:shd w:val="clear" w:color="auto" w:fill="FFFFFF"/>
        <w:rPr>
          <w:rFonts w:cs="Times New Roman"/>
          <w:b/>
          <w:bCs/>
          <w:szCs w:val="24"/>
          <w:lang w:eastAsia="pt-BR"/>
        </w:rPr>
      </w:pPr>
    </w:p>
    <w:p w14:paraId="7A0A6583" w14:textId="77777777" w:rsidR="003A4F1B" w:rsidRPr="00666DF0" w:rsidRDefault="003A4F1B" w:rsidP="00666DF0">
      <w:pPr>
        <w:shd w:val="clear" w:color="auto" w:fill="FFFFFF"/>
        <w:rPr>
          <w:rFonts w:cs="Times New Roman"/>
          <w:b/>
          <w:bCs/>
          <w:szCs w:val="24"/>
          <w:lang w:eastAsia="pt-BR"/>
        </w:rPr>
      </w:pPr>
    </w:p>
    <w:p w14:paraId="7BE5521D" w14:textId="77777777" w:rsidR="003A4F1B" w:rsidRPr="00666DF0" w:rsidRDefault="003A4F1B" w:rsidP="00666DF0">
      <w:pPr>
        <w:shd w:val="clear" w:color="auto" w:fill="FFFFFF"/>
        <w:rPr>
          <w:rFonts w:cs="Times New Roman"/>
          <w:b/>
          <w:bCs/>
          <w:szCs w:val="24"/>
          <w:lang w:eastAsia="pt-BR"/>
        </w:rPr>
      </w:pPr>
    </w:p>
    <w:p w14:paraId="47037410" w14:textId="30670CA7" w:rsidR="00784F14" w:rsidRDefault="00B24914" w:rsidP="00C973B3">
      <w:pPr>
        <w:shd w:val="clear" w:color="auto" w:fill="FFFFFF"/>
        <w:rPr>
          <w:rFonts w:cs="Times New Roman"/>
          <w:b/>
          <w:bCs/>
          <w:szCs w:val="24"/>
          <w:lang w:eastAsia="pt-BR"/>
        </w:rPr>
      </w:pPr>
      <w:r>
        <w:rPr>
          <w:rFonts w:cs="Times New Roman"/>
          <w:b/>
          <w:bCs/>
          <w:szCs w:val="24"/>
          <w:lang w:eastAsia="pt-BR"/>
        </w:rPr>
        <w:t xml:space="preserve">Palavras-chaves: Qualidades Interpessoais, Sistemas de Informação, </w:t>
      </w:r>
      <w:proofErr w:type="gramStart"/>
      <w:r>
        <w:rPr>
          <w:rFonts w:cs="Times New Roman"/>
          <w:b/>
          <w:bCs/>
          <w:szCs w:val="24"/>
          <w:lang w:eastAsia="pt-BR"/>
        </w:rPr>
        <w:t>UFVJM</w:t>
      </w:r>
      <w:proofErr w:type="gramEnd"/>
    </w:p>
    <w:p w14:paraId="6A885364" w14:textId="77777777" w:rsidR="00784F14" w:rsidRPr="00C973B3" w:rsidRDefault="00784F14" w:rsidP="00C973B3">
      <w:pPr>
        <w:shd w:val="clear" w:color="auto" w:fill="FFFFFF"/>
        <w:rPr>
          <w:rFonts w:cs="Times New Roman"/>
          <w:bCs/>
          <w:szCs w:val="24"/>
          <w:lang w:eastAsia="pt-BR"/>
        </w:rPr>
        <w:sectPr w:rsidR="00784F14" w:rsidRPr="00C973B3" w:rsidSect="00BE47A4">
          <w:headerReference w:type="even" r:id="rId14"/>
          <w:pgSz w:w="11906" w:h="16838"/>
          <w:pgMar w:top="1701" w:right="1701" w:bottom="1134" w:left="1701" w:header="709" w:footer="709" w:gutter="0"/>
          <w:cols w:space="708"/>
          <w:docGrid w:linePitch="360"/>
        </w:sectPr>
      </w:pPr>
    </w:p>
    <w:p w14:paraId="0AF40B68" w14:textId="77777777" w:rsidR="003A4F1B" w:rsidRPr="0077116D" w:rsidRDefault="003A4F1B" w:rsidP="00666DF0">
      <w:pPr>
        <w:shd w:val="clear" w:color="auto" w:fill="FFFFFF"/>
        <w:jc w:val="center"/>
        <w:rPr>
          <w:rFonts w:cs="Times New Roman"/>
          <w:b/>
          <w:bCs/>
          <w:szCs w:val="24"/>
          <w:lang w:val="en-US" w:eastAsia="pt-BR"/>
        </w:rPr>
      </w:pPr>
      <w:r w:rsidRPr="0077116D">
        <w:rPr>
          <w:rFonts w:cs="Times New Roman"/>
          <w:b/>
          <w:bCs/>
          <w:szCs w:val="24"/>
          <w:lang w:val="en-US" w:eastAsia="pt-BR"/>
        </w:rPr>
        <w:lastRenderedPageBreak/>
        <w:t>ABSTRACT</w:t>
      </w:r>
    </w:p>
    <w:p w14:paraId="4F6653B8" w14:textId="77777777" w:rsidR="003A4F1B" w:rsidRPr="0077116D" w:rsidRDefault="003A4F1B" w:rsidP="00666DF0">
      <w:pPr>
        <w:shd w:val="clear" w:color="auto" w:fill="FFFFFF"/>
        <w:jc w:val="center"/>
        <w:rPr>
          <w:rFonts w:cs="Times New Roman"/>
          <w:b/>
          <w:bCs/>
          <w:szCs w:val="24"/>
          <w:lang w:val="en-US" w:eastAsia="pt-BR"/>
        </w:rPr>
      </w:pPr>
    </w:p>
    <w:p w14:paraId="23A6A9DD" w14:textId="0EBB4F46" w:rsidR="003A4F1B" w:rsidRPr="004D2690" w:rsidRDefault="004D2690" w:rsidP="004D2690">
      <w:pPr>
        <w:shd w:val="clear" w:color="auto" w:fill="FFFFFF"/>
        <w:jc w:val="both"/>
        <w:rPr>
          <w:rFonts w:cs="Times New Roman"/>
          <w:b/>
          <w:bCs/>
          <w:szCs w:val="24"/>
          <w:lang w:val="en-US" w:eastAsia="pt-BR"/>
        </w:rPr>
      </w:pPr>
      <w:r w:rsidRPr="004D2690">
        <w:rPr>
          <w:lang w:val="en-US"/>
        </w:rPr>
        <w:br/>
      </w:r>
      <w:r w:rsidR="00B24914" w:rsidRPr="004D2690">
        <w:rPr>
          <w:rFonts w:cs="Times New Roman"/>
          <w:b/>
          <w:color w:val="212121"/>
          <w:shd w:val="clear" w:color="auto" w:fill="FFFFFF"/>
          <w:lang w:val="en-US"/>
        </w:rPr>
        <w:t>With the cha</w:t>
      </w:r>
      <w:r w:rsidR="00B24914">
        <w:rPr>
          <w:rFonts w:cs="Times New Roman"/>
          <w:b/>
          <w:color w:val="212121"/>
          <w:shd w:val="clear" w:color="auto" w:fill="FFFFFF"/>
          <w:lang w:val="en-US"/>
        </w:rPr>
        <w:t xml:space="preserve">nges in the labor market and an increasing inclusion of technology, the present work aims to verify the presence of the work with the </w:t>
      </w:r>
      <w:proofErr w:type="spellStart"/>
      <w:r w:rsidR="00B24914">
        <w:rPr>
          <w:rFonts w:cs="Times New Roman"/>
          <w:b/>
          <w:color w:val="212121"/>
          <w:shd w:val="clear" w:color="auto" w:fill="FFFFFF"/>
          <w:lang w:val="en-US"/>
        </w:rPr>
        <w:t>interpessonal</w:t>
      </w:r>
      <w:proofErr w:type="spellEnd"/>
      <w:r w:rsidR="00B24914">
        <w:rPr>
          <w:rFonts w:cs="Times New Roman"/>
          <w:b/>
          <w:color w:val="212121"/>
          <w:shd w:val="clear" w:color="auto" w:fill="FFFFFF"/>
          <w:lang w:val="en-US"/>
        </w:rPr>
        <w:t xml:space="preserve"> qualities in the </w:t>
      </w:r>
      <w:proofErr w:type="spellStart"/>
      <w:r w:rsidR="00B24914">
        <w:rPr>
          <w:rFonts w:cs="Times New Roman"/>
          <w:b/>
          <w:color w:val="212121"/>
          <w:shd w:val="clear" w:color="auto" w:fill="FFFFFF"/>
          <w:lang w:val="en-US"/>
        </w:rPr>
        <w:t>discipilines</w:t>
      </w:r>
      <w:proofErr w:type="spellEnd"/>
      <w:r w:rsidR="00B24914">
        <w:rPr>
          <w:rFonts w:cs="Times New Roman"/>
          <w:b/>
          <w:color w:val="212121"/>
          <w:shd w:val="clear" w:color="auto" w:fill="FFFFFF"/>
          <w:lang w:val="en-US"/>
        </w:rPr>
        <w:t xml:space="preserve"> that graduates of Information Systems (I.S) course of the Federal University of The Jequitinhonha and </w:t>
      </w:r>
      <w:proofErr w:type="spellStart"/>
      <w:r w:rsidR="00B24914">
        <w:rPr>
          <w:rFonts w:cs="Times New Roman"/>
          <w:b/>
          <w:color w:val="212121"/>
          <w:shd w:val="clear" w:color="auto" w:fill="FFFFFF"/>
          <w:lang w:val="en-US"/>
        </w:rPr>
        <w:t>Mucuri</w:t>
      </w:r>
      <w:proofErr w:type="spellEnd"/>
      <w:r w:rsidR="00B24914">
        <w:rPr>
          <w:rFonts w:cs="Times New Roman"/>
          <w:b/>
          <w:color w:val="212121"/>
          <w:shd w:val="clear" w:color="auto" w:fill="FFFFFF"/>
          <w:lang w:val="en-US"/>
        </w:rPr>
        <w:t xml:space="preserve"> Valleys (</w:t>
      </w:r>
      <w:proofErr w:type="gramStart"/>
      <w:r w:rsidR="00B24914">
        <w:rPr>
          <w:rFonts w:cs="Times New Roman"/>
          <w:b/>
          <w:color w:val="212121"/>
          <w:shd w:val="clear" w:color="auto" w:fill="FFFFFF"/>
          <w:lang w:val="en-US"/>
        </w:rPr>
        <w:t>UFVJM )</w:t>
      </w:r>
      <w:proofErr w:type="gramEnd"/>
      <w:r w:rsidR="00B24914">
        <w:rPr>
          <w:rFonts w:cs="Times New Roman"/>
          <w:b/>
          <w:color w:val="212121"/>
          <w:shd w:val="clear" w:color="auto" w:fill="FFFFFF"/>
          <w:lang w:val="en-US"/>
        </w:rPr>
        <w:t xml:space="preserve">. Three interpersonal qualities were selected: Communication, Teamwork and </w:t>
      </w:r>
      <w:proofErr w:type="spellStart"/>
      <w:r w:rsidR="00B24914">
        <w:rPr>
          <w:rFonts w:cs="Times New Roman"/>
          <w:b/>
          <w:color w:val="212121"/>
          <w:shd w:val="clear" w:color="auto" w:fill="FFFFFF"/>
          <w:lang w:val="en-US"/>
        </w:rPr>
        <w:t>Orgnaization</w:t>
      </w:r>
      <w:proofErr w:type="spellEnd"/>
      <w:r w:rsidR="00B24914">
        <w:rPr>
          <w:rFonts w:cs="Times New Roman"/>
          <w:b/>
          <w:color w:val="212121"/>
          <w:shd w:val="clear" w:color="auto" w:fill="FFFFFF"/>
          <w:lang w:val="en-US"/>
        </w:rPr>
        <w:t xml:space="preserve">. The teaching plans of the subjects of the I.S course of UFVJM compose the material analyzed to understand how much the teaching methodologies used in the disciplines incorporated the work with such skills. From my own experience as a student of the course, </w:t>
      </w:r>
      <w:proofErr w:type="spellStart"/>
      <w:r w:rsidR="00B24914">
        <w:rPr>
          <w:rFonts w:cs="Times New Roman"/>
          <w:b/>
          <w:color w:val="212121"/>
          <w:shd w:val="clear" w:color="auto" w:fill="FFFFFF"/>
          <w:lang w:val="en-US"/>
        </w:rPr>
        <w:t>i</w:t>
      </w:r>
      <w:proofErr w:type="spellEnd"/>
      <w:r w:rsidR="00B24914">
        <w:rPr>
          <w:rFonts w:cs="Times New Roman"/>
          <w:b/>
          <w:color w:val="212121"/>
          <w:shd w:val="clear" w:color="auto" w:fill="FFFFFF"/>
          <w:lang w:val="en-US"/>
        </w:rPr>
        <w:t xml:space="preserve"> propose a reflection on the importance of these skills for the development of the Information System professional.</w:t>
      </w:r>
    </w:p>
    <w:p w14:paraId="4BCF4BF7" w14:textId="77777777" w:rsidR="003A4F1B" w:rsidRPr="0077116D" w:rsidRDefault="003A4F1B" w:rsidP="00666DF0">
      <w:pPr>
        <w:shd w:val="clear" w:color="auto" w:fill="FFFFFF"/>
        <w:rPr>
          <w:rFonts w:cs="Times New Roman"/>
          <w:b/>
          <w:bCs/>
          <w:szCs w:val="24"/>
          <w:lang w:val="en-US" w:eastAsia="pt-BR"/>
        </w:rPr>
      </w:pPr>
    </w:p>
    <w:p w14:paraId="6AA223E9" w14:textId="77777777" w:rsidR="003A4F1B" w:rsidRDefault="003A4F1B" w:rsidP="00666DF0">
      <w:pPr>
        <w:shd w:val="clear" w:color="auto" w:fill="FFFFFF"/>
        <w:rPr>
          <w:rFonts w:cs="Times New Roman"/>
          <w:b/>
          <w:bCs/>
          <w:szCs w:val="24"/>
          <w:lang w:val="en-US" w:eastAsia="pt-BR"/>
        </w:rPr>
      </w:pPr>
    </w:p>
    <w:p w14:paraId="6E268185" w14:textId="77777777" w:rsidR="00B24914" w:rsidRDefault="00B24914" w:rsidP="00666DF0">
      <w:pPr>
        <w:shd w:val="clear" w:color="auto" w:fill="FFFFFF"/>
        <w:rPr>
          <w:rFonts w:cs="Times New Roman"/>
          <w:b/>
          <w:bCs/>
          <w:szCs w:val="24"/>
          <w:lang w:val="en-US" w:eastAsia="pt-BR"/>
        </w:rPr>
      </w:pPr>
    </w:p>
    <w:p w14:paraId="5643CA3E" w14:textId="77777777" w:rsidR="00B24914" w:rsidRDefault="00B24914" w:rsidP="00666DF0">
      <w:pPr>
        <w:shd w:val="clear" w:color="auto" w:fill="FFFFFF"/>
        <w:rPr>
          <w:rFonts w:cs="Times New Roman"/>
          <w:b/>
          <w:bCs/>
          <w:szCs w:val="24"/>
          <w:lang w:val="en-US" w:eastAsia="pt-BR"/>
        </w:rPr>
      </w:pPr>
    </w:p>
    <w:p w14:paraId="01B2A157" w14:textId="77777777" w:rsidR="00B24914" w:rsidRDefault="00B24914" w:rsidP="00666DF0">
      <w:pPr>
        <w:shd w:val="clear" w:color="auto" w:fill="FFFFFF"/>
        <w:rPr>
          <w:rFonts w:cs="Times New Roman"/>
          <w:b/>
          <w:bCs/>
          <w:szCs w:val="24"/>
          <w:lang w:val="en-US" w:eastAsia="pt-BR"/>
        </w:rPr>
      </w:pPr>
    </w:p>
    <w:p w14:paraId="3CE440E6" w14:textId="77777777" w:rsidR="00B24914" w:rsidRDefault="00B24914" w:rsidP="00666DF0">
      <w:pPr>
        <w:shd w:val="clear" w:color="auto" w:fill="FFFFFF"/>
        <w:rPr>
          <w:rFonts w:cs="Times New Roman"/>
          <w:b/>
          <w:bCs/>
          <w:szCs w:val="24"/>
          <w:lang w:val="en-US" w:eastAsia="pt-BR"/>
        </w:rPr>
      </w:pPr>
    </w:p>
    <w:p w14:paraId="1B9A9D89" w14:textId="77777777" w:rsidR="00B24914" w:rsidRDefault="00B24914" w:rsidP="00666DF0">
      <w:pPr>
        <w:shd w:val="clear" w:color="auto" w:fill="FFFFFF"/>
        <w:rPr>
          <w:rFonts w:cs="Times New Roman"/>
          <w:b/>
          <w:bCs/>
          <w:szCs w:val="24"/>
          <w:lang w:val="en-US" w:eastAsia="pt-BR"/>
        </w:rPr>
      </w:pPr>
    </w:p>
    <w:p w14:paraId="159A636B" w14:textId="77777777" w:rsidR="00B24914" w:rsidRDefault="00B24914" w:rsidP="00666DF0">
      <w:pPr>
        <w:shd w:val="clear" w:color="auto" w:fill="FFFFFF"/>
        <w:rPr>
          <w:rFonts w:cs="Times New Roman"/>
          <w:b/>
          <w:bCs/>
          <w:szCs w:val="24"/>
          <w:lang w:val="en-US" w:eastAsia="pt-BR"/>
        </w:rPr>
      </w:pPr>
    </w:p>
    <w:p w14:paraId="5EE4C0C2" w14:textId="77777777" w:rsidR="00B24914" w:rsidRDefault="00B24914" w:rsidP="00666DF0">
      <w:pPr>
        <w:shd w:val="clear" w:color="auto" w:fill="FFFFFF"/>
        <w:rPr>
          <w:rFonts w:cs="Times New Roman"/>
          <w:b/>
          <w:bCs/>
          <w:szCs w:val="24"/>
          <w:lang w:val="en-US" w:eastAsia="pt-BR"/>
        </w:rPr>
      </w:pPr>
    </w:p>
    <w:p w14:paraId="08C3B7DC" w14:textId="77777777" w:rsidR="00B24914" w:rsidRDefault="00B24914" w:rsidP="00666DF0">
      <w:pPr>
        <w:shd w:val="clear" w:color="auto" w:fill="FFFFFF"/>
        <w:rPr>
          <w:rFonts w:cs="Times New Roman"/>
          <w:b/>
          <w:bCs/>
          <w:szCs w:val="24"/>
          <w:lang w:val="en-US" w:eastAsia="pt-BR"/>
        </w:rPr>
      </w:pPr>
    </w:p>
    <w:p w14:paraId="57711D2E" w14:textId="77777777" w:rsidR="00B24914" w:rsidRDefault="00B24914" w:rsidP="00666DF0">
      <w:pPr>
        <w:shd w:val="clear" w:color="auto" w:fill="FFFFFF"/>
        <w:rPr>
          <w:rFonts w:cs="Times New Roman"/>
          <w:b/>
          <w:bCs/>
          <w:szCs w:val="24"/>
          <w:lang w:val="en-US" w:eastAsia="pt-BR"/>
        </w:rPr>
      </w:pPr>
    </w:p>
    <w:p w14:paraId="297958A3" w14:textId="77777777" w:rsidR="00B24914" w:rsidRDefault="00B24914" w:rsidP="00666DF0">
      <w:pPr>
        <w:shd w:val="clear" w:color="auto" w:fill="FFFFFF"/>
        <w:rPr>
          <w:rFonts w:cs="Times New Roman"/>
          <w:b/>
          <w:bCs/>
          <w:szCs w:val="24"/>
          <w:lang w:val="en-US" w:eastAsia="pt-BR"/>
        </w:rPr>
      </w:pPr>
    </w:p>
    <w:p w14:paraId="2F4A2069" w14:textId="77777777" w:rsidR="00B24914" w:rsidRDefault="00B24914" w:rsidP="00666DF0">
      <w:pPr>
        <w:shd w:val="clear" w:color="auto" w:fill="FFFFFF"/>
        <w:rPr>
          <w:rFonts w:cs="Times New Roman"/>
          <w:b/>
          <w:bCs/>
          <w:szCs w:val="24"/>
          <w:lang w:val="en-US" w:eastAsia="pt-BR"/>
        </w:rPr>
      </w:pPr>
    </w:p>
    <w:p w14:paraId="49CA22A7" w14:textId="77777777" w:rsidR="00B24914" w:rsidRDefault="00B24914" w:rsidP="00666DF0">
      <w:pPr>
        <w:shd w:val="clear" w:color="auto" w:fill="FFFFFF"/>
        <w:rPr>
          <w:rFonts w:cs="Times New Roman"/>
          <w:b/>
          <w:bCs/>
          <w:szCs w:val="24"/>
          <w:lang w:val="en-US" w:eastAsia="pt-BR"/>
        </w:rPr>
      </w:pPr>
    </w:p>
    <w:p w14:paraId="6AA03795" w14:textId="77777777" w:rsidR="00B24914" w:rsidRDefault="00B24914" w:rsidP="00666DF0">
      <w:pPr>
        <w:shd w:val="clear" w:color="auto" w:fill="FFFFFF"/>
        <w:rPr>
          <w:rFonts w:cs="Times New Roman"/>
          <w:b/>
          <w:bCs/>
          <w:szCs w:val="24"/>
          <w:lang w:val="en-US" w:eastAsia="pt-BR"/>
        </w:rPr>
      </w:pPr>
    </w:p>
    <w:p w14:paraId="1F8143F2" w14:textId="77777777" w:rsidR="00B24914" w:rsidRPr="0077116D" w:rsidRDefault="00B24914" w:rsidP="00666DF0">
      <w:pPr>
        <w:shd w:val="clear" w:color="auto" w:fill="FFFFFF"/>
        <w:rPr>
          <w:rFonts w:cs="Times New Roman"/>
          <w:b/>
          <w:bCs/>
          <w:szCs w:val="24"/>
          <w:lang w:val="en-US" w:eastAsia="pt-BR"/>
        </w:rPr>
      </w:pPr>
    </w:p>
    <w:p w14:paraId="69489209" w14:textId="77777777" w:rsidR="003A4F1B" w:rsidRPr="0077116D" w:rsidRDefault="003A4F1B" w:rsidP="00666DF0">
      <w:pPr>
        <w:shd w:val="clear" w:color="auto" w:fill="FFFFFF"/>
        <w:rPr>
          <w:rFonts w:cs="Times New Roman"/>
          <w:b/>
          <w:bCs/>
          <w:szCs w:val="24"/>
          <w:lang w:val="en-US" w:eastAsia="pt-BR"/>
        </w:rPr>
      </w:pPr>
    </w:p>
    <w:p w14:paraId="20174ECB" w14:textId="77777777" w:rsidR="003A4F1B" w:rsidRPr="0077116D" w:rsidRDefault="003A4F1B" w:rsidP="00666DF0">
      <w:pPr>
        <w:shd w:val="clear" w:color="auto" w:fill="FFFFFF"/>
        <w:rPr>
          <w:rFonts w:cs="Times New Roman"/>
          <w:b/>
          <w:bCs/>
          <w:szCs w:val="24"/>
          <w:lang w:val="en-US" w:eastAsia="pt-BR"/>
        </w:rPr>
      </w:pPr>
    </w:p>
    <w:p w14:paraId="6A202489" w14:textId="77777777" w:rsidR="00B24914" w:rsidRDefault="00B24914" w:rsidP="00B24914">
      <w:pPr>
        <w:shd w:val="clear" w:color="auto" w:fill="FFFFFF"/>
        <w:rPr>
          <w:rFonts w:cs="Times New Roman"/>
          <w:b/>
          <w:bCs/>
          <w:szCs w:val="24"/>
          <w:lang w:val="en-US" w:eastAsia="pt-BR"/>
        </w:rPr>
      </w:pPr>
      <w:r w:rsidRPr="0077116D">
        <w:rPr>
          <w:rFonts w:cs="Times New Roman"/>
          <w:b/>
          <w:bCs/>
          <w:szCs w:val="24"/>
          <w:lang w:val="en-US" w:eastAsia="pt-BR"/>
        </w:rPr>
        <w:t xml:space="preserve">Keywords: </w:t>
      </w:r>
      <w:proofErr w:type="spellStart"/>
      <w:r>
        <w:rPr>
          <w:rFonts w:cs="Times New Roman"/>
          <w:b/>
          <w:bCs/>
          <w:szCs w:val="24"/>
          <w:lang w:val="en-US" w:eastAsia="pt-BR"/>
        </w:rPr>
        <w:t>Interpesonal</w:t>
      </w:r>
      <w:proofErr w:type="spellEnd"/>
      <w:r>
        <w:rPr>
          <w:rFonts w:cs="Times New Roman"/>
          <w:b/>
          <w:bCs/>
          <w:szCs w:val="24"/>
          <w:lang w:val="en-US" w:eastAsia="pt-BR"/>
        </w:rPr>
        <w:t xml:space="preserve"> Qualities</w:t>
      </w:r>
      <w:r w:rsidRPr="0077116D">
        <w:rPr>
          <w:rFonts w:cs="Times New Roman"/>
          <w:b/>
          <w:bCs/>
          <w:szCs w:val="24"/>
          <w:lang w:val="en-US" w:eastAsia="pt-BR"/>
        </w:rPr>
        <w:t xml:space="preserve">, </w:t>
      </w:r>
      <w:r>
        <w:rPr>
          <w:rFonts w:cs="Times New Roman"/>
          <w:b/>
          <w:bCs/>
          <w:szCs w:val="24"/>
          <w:lang w:val="en-US" w:eastAsia="pt-BR"/>
        </w:rPr>
        <w:t xml:space="preserve">Information Systems, UFVJM </w:t>
      </w:r>
    </w:p>
    <w:p w14:paraId="39368E53" w14:textId="014C6089" w:rsidR="005D39EB" w:rsidRDefault="005D39EB" w:rsidP="00666DF0">
      <w:pPr>
        <w:shd w:val="clear" w:color="auto" w:fill="FFFFFF"/>
        <w:rPr>
          <w:rFonts w:cs="Times New Roman"/>
          <w:b/>
          <w:bCs/>
          <w:szCs w:val="24"/>
          <w:lang w:val="en-US" w:eastAsia="pt-BR"/>
        </w:rPr>
      </w:pPr>
    </w:p>
    <w:p w14:paraId="7CFED20D" w14:textId="77777777" w:rsidR="00784F14" w:rsidRDefault="00784F14" w:rsidP="00666DF0">
      <w:pPr>
        <w:shd w:val="clear" w:color="auto" w:fill="FFFFFF"/>
        <w:rPr>
          <w:rFonts w:cs="Times New Roman"/>
          <w:b/>
          <w:bCs/>
          <w:szCs w:val="24"/>
          <w:lang w:val="en-US" w:eastAsia="pt-BR"/>
        </w:rPr>
      </w:pPr>
    </w:p>
    <w:p w14:paraId="56CD3D00" w14:textId="77777777" w:rsidR="00784F14" w:rsidRPr="0077116D" w:rsidRDefault="00784F14" w:rsidP="00666DF0">
      <w:pPr>
        <w:shd w:val="clear" w:color="auto" w:fill="FFFFFF"/>
        <w:rPr>
          <w:rFonts w:cs="Times New Roman"/>
          <w:bCs/>
          <w:szCs w:val="24"/>
          <w:lang w:val="en-US" w:eastAsia="pt-BR"/>
        </w:rPr>
        <w:sectPr w:rsidR="00784F14" w:rsidRPr="0077116D" w:rsidSect="00BE47A4">
          <w:headerReference w:type="default" r:id="rId15"/>
          <w:pgSz w:w="11906" w:h="16838"/>
          <w:pgMar w:top="1701" w:right="1701" w:bottom="1134" w:left="1701" w:header="709" w:footer="709" w:gutter="0"/>
          <w:cols w:space="708"/>
          <w:docGrid w:linePitch="360"/>
        </w:sectPr>
      </w:pPr>
    </w:p>
    <w:p w14:paraId="1AAA01A5" w14:textId="77777777" w:rsidR="00BC775E" w:rsidRPr="00484279" w:rsidRDefault="00BC775E" w:rsidP="00BC775E">
      <w:pPr>
        <w:spacing w:after="160"/>
        <w:rPr>
          <w:rFonts w:cs="Times New Roman"/>
          <w:b/>
          <w:bCs/>
          <w:szCs w:val="24"/>
          <w:lang w:val="en-US" w:eastAsia="pt-BR"/>
        </w:rPr>
      </w:pPr>
    </w:p>
    <w:p w14:paraId="070DC5DA" w14:textId="77777777" w:rsidR="003A4F1B" w:rsidRPr="00484279" w:rsidRDefault="003A4F1B" w:rsidP="00666DF0">
      <w:pPr>
        <w:spacing w:after="160"/>
        <w:jc w:val="center"/>
        <w:rPr>
          <w:rFonts w:cs="Times New Roman"/>
          <w:b/>
          <w:bCs/>
          <w:szCs w:val="24"/>
          <w:lang w:val="en-US" w:eastAsia="pt-BR"/>
        </w:rPr>
      </w:pPr>
    </w:p>
    <w:p w14:paraId="366BE46F" w14:textId="77777777" w:rsidR="005D39EB" w:rsidRPr="00484279" w:rsidRDefault="005D39EB" w:rsidP="005D39EB">
      <w:pPr>
        <w:spacing w:after="160"/>
        <w:rPr>
          <w:rFonts w:cs="Times New Roman"/>
          <w:b/>
          <w:bCs/>
          <w:szCs w:val="24"/>
          <w:lang w:val="en-US" w:eastAsia="pt-BR"/>
        </w:rPr>
      </w:pPr>
    </w:p>
    <w:p w14:paraId="64273E8E" w14:textId="77777777" w:rsidR="005D39EB" w:rsidRPr="00484279" w:rsidRDefault="005D39EB" w:rsidP="005D39EB">
      <w:pPr>
        <w:spacing w:after="160"/>
        <w:rPr>
          <w:rFonts w:cs="Times New Roman"/>
          <w:b/>
          <w:bCs/>
          <w:szCs w:val="24"/>
          <w:lang w:val="en-US" w:eastAsia="pt-BR"/>
        </w:rPr>
        <w:sectPr w:rsidR="005D39EB" w:rsidRPr="00484279" w:rsidSect="00BE47A4">
          <w:headerReference w:type="even" r:id="rId16"/>
          <w:pgSz w:w="11906" w:h="16838"/>
          <w:pgMar w:top="1701" w:right="1701" w:bottom="1134" w:left="1701" w:header="709" w:footer="709" w:gutter="0"/>
          <w:cols w:space="708"/>
          <w:docGrid w:linePitch="360"/>
        </w:sectPr>
      </w:pPr>
    </w:p>
    <w:p w14:paraId="5097AB52" w14:textId="77777777" w:rsidR="003A4F1B" w:rsidRPr="00666DF0" w:rsidRDefault="003A4F1B" w:rsidP="00666DF0">
      <w:pPr>
        <w:spacing w:after="160"/>
        <w:jc w:val="center"/>
        <w:rPr>
          <w:rFonts w:cs="Times New Roman"/>
          <w:b/>
          <w:bCs/>
          <w:szCs w:val="24"/>
          <w:lang w:eastAsia="pt-BR"/>
        </w:rPr>
      </w:pPr>
      <w:r w:rsidRPr="00666DF0">
        <w:rPr>
          <w:rFonts w:cs="Times New Roman"/>
          <w:b/>
          <w:bCs/>
          <w:szCs w:val="24"/>
          <w:lang w:eastAsia="pt-BR"/>
        </w:rPr>
        <w:lastRenderedPageBreak/>
        <w:t>SUMÁRIO</w:t>
      </w:r>
    </w:p>
    <w:p w14:paraId="65944B8B" w14:textId="77777777" w:rsidR="003A4F1B" w:rsidRPr="00666DF0" w:rsidRDefault="003A4F1B" w:rsidP="00666DF0">
      <w:pPr>
        <w:spacing w:after="160"/>
        <w:jc w:val="center"/>
        <w:rPr>
          <w:rFonts w:cs="Times New Roman"/>
          <w:b/>
          <w:bCs/>
          <w:szCs w:val="24"/>
          <w:lang w:eastAsia="pt-BR"/>
        </w:rPr>
      </w:pPr>
    </w:p>
    <w:p w14:paraId="27A2D795" w14:textId="77777777" w:rsidR="00B24914" w:rsidRDefault="00FC5CD5">
      <w:pPr>
        <w:pStyle w:val="Sumrio1"/>
        <w:tabs>
          <w:tab w:val="left" w:pos="480"/>
          <w:tab w:val="right" w:leader="dot" w:pos="8494"/>
        </w:tabs>
        <w:rPr>
          <w:rFonts w:eastAsiaTheme="minorEastAsia" w:cstheme="minorBidi"/>
          <w:b w:val="0"/>
          <w:bCs w:val="0"/>
          <w:caps w:val="0"/>
          <w:noProof/>
          <w:sz w:val="22"/>
          <w:szCs w:val="22"/>
          <w:lang w:eastAsia="pt-BR"/>
        </w:rPr>
      </w:pPr>
      <w:r w:rsidRPr="00666DF0">
        <w:rPr>
          <w:rFonts w:ascii="Times New Roman" w:hAnsi="Times New Roman" w:cs="Times New Roman"/>
          <w:b w:val="0"/>
          <w:bCs w:val="0"/>
          <w:sz w:val="24"/>
          <w:szCs w:val="24"/>
          <w:lang w:eastAsia="pt-BR"/>
        </w:rPr>
        <w:fldChar w:fldCharType="begin"/>
      </w:r>
      <w:r w:rsidR="003A4F1B" w:rsidRPr="00666DF0">
        <w:rPr>
          <w:rFonts w:ascii="Times New Roman" w:hAnsi="Times New Roman" w:cs="Times New Roman"/>
          <w:b w:val="0"/>
          <w:bCs w:val="0"/>
          <w:sz w:val="24"/>
          <w:szCs w:val="24"/>
          <w:lang w:eastAsia="pt-BR"/>
        </w:rPr>
        <w:instrText xml:space="preserve"> TOC \o "1-4" \h \z \u </w:instrText>
      </w:r>
      <w:r w:rsidRPr="00666DF0">
        <w:rPr>
          <w:rFonts w:ascii="Times New Roman" w:hAnsi="Times New Roman" w:cs="Times New Roman"/>
          <w:b w:val="0"/>
          <w:bCs w:val="0"/>
          <w:sz w:val="24"/>
          <w:szCs w:val="24"/>
          <w:lang w:eastAsia="pt-BR"/>
        </w:rPr>
        <w:fldChar w:fldCharType="separate"/>
      </w:r>
      <w:hyperlink w:anchor="_Toc519449440" w:history="1">
        <w:r w:rsidR="00B24914" w:rsidRPr="00C277DF">
          <w:rPr>
            <w:rStyle w:val="Hyperlink"/>
            <w:noProof/>
          </w:rPr>
          <w:t>1.</w:t>
        </w:r>
        <w:r w:rsidR="00B24914">
          <w:rPr>
            <w:rFonts w:eastAsiaTheme="minorEastAsia" w:cstheme="minorBidi"/>
            <w:b w:val="0"/>
            <w:bCs w:val="0"/>
            <w:caps w:val="0"/>
            <w:noProof/>
            <w:sz w:val="22"/>
            <w:szCs w:val="22"/>
            <w:lang w:eastAsia="pt-BR"/>
          </w:rPr>
          <w:tab/>
        </w:r>
        <w:r w:rsidR="00B24914" w:rsidRPr="00C277DF">
          <w:rPr>
            <w:rStyle w:val="Hyperlink"/>
            <w:noProof/>
          </w:rPr>
          <w:t>INTRODUÇÃO</w:t>
        </w:r>
        <w:r w:rsidR="00B24914">
          <w:rPr>
            <w:noProof/>
            <w:webHidden/>
          </w:rPr>
          <w:tab/>
        </w:r>
        <w:r w:rsidR="00B24914">
          <w:rPr>
            <w:noProof/>
            <w:webHidden/>
          </w:rPr>
          <w:fldChar w:fldCharType="begin"/>
        </w:r>
        <w:r w:rsidR="00B24914">
          <w:rPr>
            <w:noProof/>
            <w:webHidden/>
          </w:rPr>
          <w:instrText xml:space="preserve"> PAGEREF _Toc519449440 \h </w:instrText>
        </w:r>
        <w:r w:rsidR="00B24914">
          <w:rPr>
            <w:noProof/>
            <w:webHidden/>
          </w:rPr>
        </w:r>
        <w:r w:rsidR="00B24914">
          <w:rPr>
            <w:noProof/>
            <w:webHidden/>
          </w:rPr>
          <w:fldChar w:fldCharType="separate"/>
        </w:r>
        <w:r w:rsidR="00B24914">
          <w:rPr>
            <w:noProof/>
            <w:webHidden/>
          </w:rPr>
          <w:t>10</w:t>
        </w:r>
        <w:r w:rsidR="00B24914">
          <w:rPr>
            <w:noProof/>
            <w:webHidden/>
          </w:rPr>
          <w:fldChar w:fldCharType="end"/>
        </w:r>
      </w:hyperlink>
    </w:p>
    <w:p w14:paraId="2D354872" w14:textId="77777777" w:rsidR="00B24914" w:rsidRDefault="00B24914">
      <w:pPr>
        <w:pStyle w:val="Sumrio1"/>
        <w:tabs>
          <w:tab w:val="left" w:pos="480"/>
          <w:tab w:val="right" w:leader="dot" w:pos="8494"/>
        </w:tabs>
        <w:rPr>
          <w:rFonts w:eastAsiaTheme="minorEastAsia" w:cstheme="minorBidi"/>
          <w:b w:val="0"/>
          <w:bCs w:val="0"/>
          <w:caps w:val="0"/>
          <w:noProof/>
          <w:sz w:val="22"/>
          <w:szCs w:val="22"/>
          <w:lang w:eastAsia="pt-BR"/>
        </w:rPr>
      </w:pPr>
      <w:hyperlink w:anchor="_Toc519449441" w:history="1">
        <w:r w:rsidRPr="00C277DF">
          <w:rPr>
            <w:rStyle w:val="Hyperlink"/>
            <w:noProof/>
          </w:rPr>
          <w:t>2.</w:t>
        </w:r>
        <w:r>
          <w:rPr>
            <w:rFonts w:eastAsiaTheme="minorEastAsia" w:cstheme="minorBidi"/>
            <w:b w:val="0"/>
            <w:bCs w:val="0"/>
            <w:caps w:val="0"/>
            <w:noProof/>
            <w:sz w:val="22"/>
            <w:szCs w:val="22"/>
            <w:lang w:eastAsia="pt-BR"/>
          </w:rPr>
          <w:tab/>
        </w:r>
        <w:r w:rsidRPr="00C277DF">
          <w:rPr>
            <w:rStyle w:val="Hyperlink"/>
            <w:noProof/>
          </w:rPr>
          <w:t>Objetivos</w:t>
        </w:r>
        <w:r>
          <w:rPr>
            <w:noProof/>
            <w:webHidden/>
          </w:rPr>
          <w:tab/>
        </w:r>
        <w:r>
          <w:rPr>
            <w:noProof/>
            <w:webHidden/>
          </w:rPr>
          <w:fldChar w:fldCharType="begin"/>
        </w:r>
        <w:r>
          <w:rPr>
            <w:noProof/>
            <w:webHidden/>
          </w:rPr>
          <w:instrText xml:space="preserve"> PAGEREF _Toc519449441 \h </w:instrText>
        </w:r>
        <w:r>
          <w:rPr>
            <w:noProof/>
            <w:webHidden/>
          </w:rPr>
        </w:r>
        <w:r>
          <w:rPr>
            <w:noProof/>
            <w:webHidden/>
          </w:rPr>
          <w:fldChar w:fldCharType="separate"/>
        </w:r>
        <w:r>
          <w:rPr>
            <w:noProof/>
            <w:webHidden/>
          </w:rPr>
          <w:t>11</w:t>
        </w:r>
        <w:r>
          <w:rPr>
            <w:noProof/>
            <w:webHidden/>
          </w:rPr>
          <w:fldChar w:fldCharType="end"/>
        </w:r>
      </w:hyperlink>
    </w:p>
    <w:p w14:paraId="702904AB" w14:textId="77777777" w:rsidR="00B24914" w:rsidRDefault="00B24914">
      <w:pPr>
        <w:pStyle w:val="Sumrio1"/>
        <w:tabs>
          <w:tab w:val="left" w:pos="480"/>
          <w:tab w:val="right" w:leader="dot" w:pos="8494"/>
        </w:tabs>
        <w:rPr>
          <w:rFonts w:eastAsiaTheme="minorEastAsia" w:cstheme="minorBidi"/>
          <w:b w:val="0"/>
          <w:bCs w:val="0"/>
          <w:caps w:val="0"/>
          <w:noProof/>
          <w:sz w:val="22"/>
          <w:szCs w:val="22"/>
          <w:lang w:eastAsia="pt-BR"/>
        </w:rPr>
      </w:pPr>
      <w:hyperlink w:anchor="_Toc519449442" w:history="1">
        <w:r w:rsidRPr="00C277DF">
          <w:rPr>
            <w:rStyle w:val="Hyperlink"/>
            <w:noProof/>
          </w:rPr>
          <w:t>3.</w:t>
        </w:r>
        <w:r>
          <w:rPr>
            <w:rFonts w:eastAsiaTheme="minorEastAsia" w:cstheme="minorBidi"/>
            <w:b w:val="0"/>
            <w:bCs w:val="0"/>
            <w:caps w:val="0"/>
            <w:noProof/>
            <w:sz w:val="22"/>
            <w:szCs w:val="22"/>
            <w:lang w:eastAsia="pt-BR"/>
          </w:rPr>
          <w:tab/>
        </w:r>
        <w:r w:rsidRPr="00C277DF">
          <w:rPr>
            <w:rStyle w:val="Hyperlink"/>
            <w:noProof/>
            <w:shd w:val="clear" w:color="auto" w:fill="FFFFFF"/>
          </w:rPr>
          <w:t>Referencial Teórico</w:t>
        </w:r>
        <w:r>
          <w:rPr>
            <w:noProof/>
            <w:webHidden/>
          </w:rPr>
          <w:tab/>
        </w:r>
        <w:r>
          <w:rPr>
            <w:noProof/>
            <w:webHidden/>
          </w:rPr>
          <w:fldChar w:fldCharType="begin"/>
        </w:r>
        <w:r>
          <w:rPr>
            <w:noProof/>
            <w:webHidden/>
          </w:rPr>
          <w:instrText xml:space="preserve"> PAGEREF _Toc519449442 \h </w:instrText>
        </w:r>
        <w:r>
          <w:rPr>
            <w:noProof/>
            <w:webHidden/>
          </w:rPr>
        </w:r>
        <w:r>
          <w:rPr>
            <w:noProof/>
            <w:webHidden/>
          </w:rPr>
          <w:fldChar w:fldCharType="separate"/>
        </w:r>
        <w:r>
          <w:rPr>
            <w:noProof/>
            <w:webHidden/>
          </w:rPr>
          <w:t>11</w:t>
        </w:r>
        <w:r>
          <w:rPr>
            <w:noProof/>
            <w:webHidden/>
          </w:rPr>
          <w:fldChar w:fldCharType="end"/>
        </w:r>
      </w:hyperlink>
    </w:p>
    <w:p w14:paraId="70A50A5B"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43" w:history="1">
        <w:r w:rsidRPr="00C277DF">
          <w:rPr>
            <w:rStyle w:val="Hyperlink"/>
            <w:noProof/>
          </w:rPr>
          <w:t>3.1 Quais as qualidades interpessoais mais importantes para os profissionais de Sistemas de Informação e o que são elas:</w:t>
        </w:r>
        <w:r>
          <w:rPr>
            <w:noProof/>
            <w:webHidden/>
          </w:rPr>
          <w:tab/>
        </w:r>
        <w:r>
          <w:rPr>
            <w:noProof/>
            <w:webHidden/>
          </w:rPr>
          <w:fldChar w:fldCharType="begin"/>
        </w:r>
        <w:r>
          <w:rPr>
            <w:noProof/>
            <w:webHidden/>
          </w:rPr>
          <w:instrText xml:space="preserve"> PAGEREF _Toc519449443 \h </w:instrText>
        </w:r>
        <w:r>
          <w:rPr>
            <w:noProof/>
            <w:webHidden/>
          </w:rPr>
        </w:r>
        <w:r>
          <w:rPr>
            <w:noProof/>
            <w:webHidden/>
          </w:rPr>
          <w:fldChar w:fldCharType="separate"/>
        </w:r>
        <w:r>
          <w:rPr>
            <w:noProof/>
            <w:webHidden/>
          </w:rPr>
          <w:t>12</w:t>
        </w:r>
        <w:r>
          <w:rPr>
            <w:noProof/>
            <w:webHidden/>
          </w:rPr>
          <w:fldChar w:fldCharType="end"/>
        </w:r>
      </w:hyperlink>
    </w:p>
    <w:p w14:paraId="068B372E"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44" w:history="1">
        <w:r w:rsidRPr="00C277DF">
          <w:rPr>
            <w:rStyle w:val="Hyperlink"/>
            <w:noProof/>
          </w:rPr>
          <w:t>3.2 Desenvolvimento das qualidades em sala de aula.</w:t>
        </w:r>
        <w:r>
          <w:rPr>
            <w:noProof/>
            <w:webHidden/>
          </w:rPr>
          <w:tab/>
        </w:r>
        <w:r>
          <w:rPr>
            <w:noProof/>
            <w:webHidden/>
          </w:rPr>
          <w:fldChar w:fldCharType="begin"/>
        </w:r>
        <w:r>
          <w:rPr>
            <w:noProof/>
            <w:webHidden/>
          </w:rPr>
          <w:instrText xml:space="preserve"> PAGEREF _Toc519449444 \h </w:instrText>
        </w:r>
        <w:r>
          <w:rPr>
            <w:noProof/>
            <w:webHidden/>
          </w:rPr>
        </w:r>
        <w:r>
          <w:rPr>
            <w:noProof/>
            <w:webHidden/>
          </w:rPr>
          <w:fldChar w:fldCharType="separate"/>
        </w:r>
        <w:r>
          <w:rPr>
            <w:noProof/>
            <w:webHidden/>
          </w:rPr>
          <w:t>14</w:t>
        </w:r>
        <w:r>
          <w:rPr>
            <w:noProof/>
            <w:webHidden/>
          </w:rPr>
          <w:fldChar w:fldCharType="end"/>
        </w:r>
      </w:hyperlink>
    </w:p>
    <w:p w14:paraId="25D08567"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45" w:history="1">
        <w:r w:rsidRPr="00C277DF">
          <w:rPr>
            <w:rStyle w:val="Hyperlink"/>
            <w:noProof/>
          </w:rPr>
          <w:t>3.3 Diretrizes da Sociedade Brasileira de Computação (SBC) e do Ministério de Educação e Cultura (MEC) para egressos de cursos de Sistemas de Informação no Brasil.</w:t>
        </w:r>
        <w:r>
          <w:rPr>
            <w:noProof/>
            <w:webHidden/>
          </w:rPr>
          <w:tab/>
        </w:r>
        <w:r>
          <w:rPr>
            <w:noProof/>
            <w:webHidden/>
          </w:rPr>
          <w:fldChar w:fldCharType="begin"/>
        </w:r>
        <w:r>
          <w:rPr>
            <w:noProof/>
            <w:webHidden/>
          </w:rPr>
          <w:instrText xml:space="preserve"> PAGEREF _Toc519449445 \h </w:instrText>
        </w:r>
        <w:r>
          <w:rPr>
            <w:noProof/>
            <w:webHidden/>
          </w:rPr>
        </w:r>
        <w:r>
          <w:rPr>
            <w:noProof/>
            <w:webHidden/>
          </w:rPr>
          <w:fldChar w:fldCharType="separate"/>
        </w:r>
        <w:r>
          <w:rPr>
            <w:noProof/>
            <w:webHidden/>
          </w:rPr>
          <w:t>16</w:t>
        </w:r>
        <w:r>
          <w:rPr>
            <w:noProof/>
            <w:webHidden/>
          </w:rPr>
          <w:fldChar w:fldCharType="end"/>
        </w:r>
      </w:hyperlink>
    </w:p>
    <w:p w14:paraId="4B9A81E8" w14:textId="77777777" w:rsidR="00B24914" w:rsidRDefault="00B24914">
      <w:pPr>
        <w:pStyle w:val="Sumrio1"/>
        <w:tabs>
          <w:tab w:val="left" w:pos="480"/>
          <w:tab w:val="right" w:leader="dot" w:pos="8494"/>
        </w:tabs>
        <w:rPr>
          <w:rFonts w:eastAsiaTheme="minorEastAsia" w:cstheme="minorBidi"/>
          <w:b w:val="0"/>
          <w:bCs w:val="0"/>
          <w:caps w:val="0"/>
          <w:noProof/>
          <w:sz w:val="22"/>
          <w:szCs w:val="22"/>
          <w:lang w:eastAsia="pt-BR"/>
        </w:rPr>
      </w:pPr>
      <w:hyperlink w:anchor="_Toc519449446" w:history="1">
        <w:r w:rsidRPr="00C277DF">
          <w:rPr>
            <w:rStyle w:val="Hyperlink"/>
            <w:noProof/>
          </w:rPr>
          <w:t>4.</w:t>
        </w:r>
        <w:r>
          <w:rPr>
            <w:rFonts w:eastAsiaTheme="minorEastAsia" w:cstheme="minorBidi"/>
            <w:b w:val="0"/>
            <w:bCs w:val="0"/>
            <w:caps w:val="0"/>
            <w:noProof/>
            <w:sz w:val="22"/>
            <w:szCs w:val="22"/>
            <w:lang w:eastAsia="pt-BR"/>
          </w:rPr>
          <w:tab/>
        </w:r>
        <w:r w:rsidRPr="00C277DF">
          <w:rPr>
            <w:rStyle w:val="Hyperlink"/>
            <w:noProof/>
          </w:rPr>
          <w:t>Metodologia de Análise</w:t>
        </w:r>
        <w:r>
          <w:rPr>
            <w:noProof/>
            <w:webHidden/>
          </w:rPr>
          <w:tab/>
        </w:r>
        <w:r>
          <w:rPr>
            <w:noProof/>
            <w:webHidden/>
          </w:rPr>
          <w:fldChar w:fldCharType="begin"/>
        </w:r>
        <w:r>
          <w:rPr>
            <w:noProof/>
            <w:webHidden/>
          </w:rPr>
          <w:instrText xml:space="preserve"> PAGEREF _Toc519449446 \h </w:instrText>
        </w:r>
        <w:r>
          <w:rPr>
            <w:noProof/>
            <w:webHidden/>
          </w:rPr>
        </w:r>
        <w:r>
          <w:rPr>
            <w:noProof/>
            <w:webHidden/>
          </w:rPr>
          <w:fldChar w:fldCharType="separate"/>
        </w:r>
        <w:r>
          <w:rPr>
            <w:noProof/>
            <w:webHidden/>
          </w:rPr>
          <w:t>20</w:t>
        </w:r>
        <w:r>
          <w:rPr>
            <w:noProof/>
            <w:webHidden/>
          </w:rPr>
          <w:fldChar w:fldCharType="end"/>
        </w:r>
      </w:hyperlink>
    </w:p>
    <w:p w14:paraId="017671AF"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47" w:history="1">
        <w:r w:rsidRPr="00C277DF">
          <w:rPr>
            <w:rStyle w:val="Hyperlink"/>
            <w:noProof/>
            <w:shd w:val="clear" w:color="auto" w:fill="FFFFFF"/>
          </w:rPr>
          <w:t>4.1 Divisão das disciplinas</w:t>
        </w:r>
        <w:r>
          <w:rPr>
            <w:noProof/>
            <w:webHidden/>
          </w:rPr>
          <w:tab/>
        </w:r>
        <w:r>
          <w:rPr>
            <w:noProof/>
            <w:webHidden/>
          </w:rPr>
          <w:fldChar w:fldCharType="begin"/>
        </w:r>
        <w:r>
          <w:rPr>
            <w:noProof/>
            <w:webHidden/>
          </w:rPr>
          <w:instrText xml:space="preserve"> PAGEREF _Toc519449447 \h </w:instrText>
        </w:r>
        <w:r>
          <w:rPr>
            <w:noProof/>
            <w:webHidden/>
          </w:rPr>
        </w:r>
        <w:r>
          <w:rPr>
            <w:noProof/>
            <w:webHidden/>
          </w:rPr>
          <w:fldChar w:fldCharType="separate"/>
        </w:r>
        <w:r>
          <w:rPr>
            <w:noProof/>
            <w:webHidden/>
          </w:rPr>
          <w:t>20</w:t>
        </w:r>
        <w:r>
          <w:rPr>
            <w:noProof/>
            <w:webHidden/>
          </w:rPr>
          <w:fldChar w:fldCharType="end"/>
        </w:r>
      </w:hyperlink>
    </w:p>
    <w:p w14:paraId="37F3F63B" w14:textId="77777777" w:rsidR="00B24914" w:rsidRDefault="00B24914">
      <w:pPr>
        <w:pStyle w:val="Sumrio1"/>
        <w:tabs>
          <w:tab w:val="left" w:pos="480"/>
          <w:tab w:val="right" w:leader="dot" w:pos="8494"/>
        </w:tabs>
        <w:rPr>
          <w:rFonts w:eastAsiaTheme="minorEastAsia" w:cstheme="minorBidi"/>
          <w:b w:val="0"/>
          <w:bCs w:val="0"/>
          <w:caps w:val="0"/>
          <w:noProof/>
          <w:sz w:val="22"/>
          <w:szCs w:val="22"/>
          <w:lang w:eastAsia="pt-BR"/>
        </w:rPr>
      </w:pPr>
      <w:hyperlink w:anchor="_Toc519449448" w:history="1">
        <w:r w:rsidRPr="00C277DF">
          <w:rPr>
            <w:rStyle w:val="Hyperlink"/>
            <w:noProof/>
          </w:rPr>
          <w:t>5.</w:t>
        </w:r>
        <w:r>
          <w:rPr>
            <w:rFonts w:eastAsiaTheme="minorEastAsia" w:cstheme="minorBidi"/>
            <w:b w:val="0"/>
            <w:bCs w:val="0"/>
            <w:caps w:val="0"/>
            <w:noProof/>
            <w:sz w:val="22"/>
            <w:szCs w:val="22"/>
            <w:lang w:eastAsia="pt-BR"/>
          </w:rPr>
          <w:tab/>
        </w:r>
        <w:r w:rsidRPr="00C277DF">
          <w:rPr>
            <w:rStyle w:val="Hyperlink"/>
            <w:noProof/>
          </w:rPr>
          <w:t>Análise e Resultado</w:t>
        </w:r>
        <w:r>
          <w:rPr>
            <w:noProof/>
            <w:webHidden/>
          </w:rPr>
          <w:tab/>
        </w:r>
        <w:r>
          <w:rPr>
            <w:noProof/>
            <w:webHidden/>
          </w:rPr>
          <w:fldChar w:fldCharType="begin"/>
        </w:r>
        <w:r>
          <w:rPr>
            <w:noProof/>
            <w:webHidden/>
          </w:rPr>
          <w:instrText xml:space="preserve"> PAGEREF _Toc519449448 \h </w:instrText>
        </w:r>
        <w:r>
          <w:rPr>
            <w:noProof/>
            <w:webHidden/>
          </w:rPr>
        </w:r>
        <w:r>
          <w:rPr>
            <w:noProof/>
            <w:webHidden/>
          </w:rPr>
          <w:fldChar w:fldCharType="separate"/>
        </w:r>
        <w:r>
          <w:rPr>
            <w:noProof/>
            <w:webHidden/>
          </w:rPr>
          <w:t>24</w:t>
        </w:r>
        <w:r>
          <w:rPr>
            <w:noProof/>
            <w:webHidden/>
          </w:rPr>
          <w:fldChar w:fldCharType="end"/>
        </w:r>
      </w:hyperlink>
    </w:p>
    <w:p w14:paraId="2539FCFE"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49" w:history="1">
        <w:r w:rsidRPr="00C277DF">
          <w:rPr>
            <w:rStyle w:val="Hyperlink"/>
            <w:noProof/>
          </w:rPr>
          <w:t>5.1 Grupo 1</w:t>
        </w:r>
        <w:r>
          <w:rPr>
            <w:noProof/>
            <w:webHidden/>
          </w:rPr>
          <w:tab/>
        </w:r>
        <w:r>
          <w:rPr>
            <w:noProof/>
            <w:webHidden/>
          </w:rPr>
          <w:fldChar w:fldCharType="begin"/>
        </w:r>
        <w:r>
          <w:rPr>
            <w:noProof/>
            <w:webHidden/>
          </w:rPr>
          <w:instrText xml:space="preserve"> PAGEREF _Toc519449449 \h </w:instrText>
        </w:r>
        <w:r>
          <w:rPr>
            <w:noProof/>
            <w:webHidden/>
          </w:rPr>
        </w:r>
        <w:r>
          <w:rPr>
            <w:noProof/>
            <w:webHidden/>
          </w:rPr>
          <w:fldChar w:fldCharType="separate"/>
        </w:r>
        <w:r>
          <w:rPr>
            <w:noProof/>
            <w:webHidden/>
          </w:rPr>
          <w:t>24</w:t>
        </w:r>
        <w:r>
          <w:rPr>
            <w:noProof/>
            <w:webHidden/>
          </w:rPr>
          <w:fldChar w:fldCharType="end"/>
        </w:r>
      </w:hyperlink>
    </w:p>
    <w:p w14:paraId="3CAB6D1F"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50" w:history="1">
        <w:r w:rsidRPr="00C277DF">
          <w:rPr>
            <w:rStyle w:val="Hyperlink"/>
            <w:noProof/>
          </w:rPr>
          <w:t>5.1.1 Qualidades de Comunicação:</w:t>
        </w:r>
        <w:r>
          <w:rPr>
            <w:noProof/>
            <w:webHidden/>
          </w:rPr>
          <w:tab/>
        </w:r>
        <w:r>
          <w:rPr>
            <w:noProof/>
            <w:webHidden/>
          </w:rPr>
          <w:fldChar w:fldCharType="begin"/>
        </w:r>
        <w:r>
          <w:rPr>
            <w:noProof/>
            <w:webHidden/>
          </w:rPr>
          <w:instrText xml:space="preserve"> PAGEREF _Toc519449450 \h </w:instrText>
        </w:r>
        <w:r>
          <w:rPr>
            <w:noProof/>
            <w:webHidden/>
          </w:rPr>
        </w:r>
        <w:r>
          <w:rPr>
            <w:noProof/>
            <w:webHidden/>
          </w:rPr>
          <w:fldChar w:fldCharType="separate"/>
        </w:r>
        <w:r>
          <w:rPr>
            <w:noProof/>
            <w:webHidden/>
          </w:rPr>
          <w:t>24</w:t>
        </w:r>
        <w:r>
          <w:rPr>
            <w:noProof/>
            <w:webHidden/>
          </w:rPr>
          <w:fldChar w:fldCharType="end"/>
        </w:r>
      </w:hyperlink>
    </w:p>
    <w:p w14:paraId="178617BB"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51" w:history="1">
        <w:r w:rsidRPr="00C277DF">
          <w:rPr>
            <w:rStyle w:val="Hyperlink"/>
            <w:noProof/>
          </w:rPr>
          <w:t>5.1.2 Qualidades de Trabalho em Equipe</w:t>
        </w:r>
        <w:r>
          <w:rPr>
            <w:noProof/>
            <w:webHidden/>
          </w:rPr>
          <w:tab/>
        </w:r>
        <w:r>
          <w:rPr>
            <w:noProof/>
            <w:webHidden/>
          </w:rPr>
          <w:fldChar w:fldCharType="begin"/>
        </w:r>
        <w:r>
          <w:rPr>
            <w:noProof/>
            <w:webHidden/>
          </w:rPr>
          <w:instrText xml:space="preserve"> PAGEREF _Toc519449451 \h </w:instrText>
        </w:r>
        <w:r>
          <w:rPr>
            <w:noProof/>
            <w:webHidden/>
          </w:rPr>
        </w:r>
        <w:r>
          <w:rPr>
            <w:noProof/>
            <w:webHidden/>
          </w:rPr>
          <w:fldChar w:fldCharType="separate"/>
        </w:r>
        <w:r>
          <w:rPr>
            <w:noProof/>
            <w:webHidden/>
          </w:rPr>
          <w:t>26</w:t>
        </w:r>
        <w:r>
          <w:rPr>
            <w:noProof/>
            <w:webHidden/>
          </w:rPr>
          <w:fldChar w:fldCharType="end"/>
        </w:r>
      </w:hyperlink>
    </w:p>
    <w:p w14:paraId="0E490FC4"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52" w:history="1">
        <w:r w:rsidRPr="00C277DF">
          <w:rPr>
            <w:rStyle w:val="Hyperlink"/>
            <w:noProof/>
          </w:rPr>
          <w:t>5.1.3 Qualidades de Organização</w:t>
        </w:r>
        <w:r>
          <w:rPr>
            <w:noProof/>
            <w:webHidden/>
          </w:rPr>
          <w:tab/>
        </w:r>
        <w:r>
          <w:rPr>
            <w:noProof/>
            <w:webHidden/>
          </w:rPr>
          <w:fldChar w:fldCharType="begin"/>
        </w:r>
        <w:r>
          <w:rPr>
            <w:noProof/>
            <w:webHidden/>
          </w:rPr>
          <w:instrText xml:space="preserve"> PAGEREF _Toc519449452 \h </w:instrText>
        </w:r>
        <w:r>
          <w:rPr>
            <w:noProof/>
            <w:webHidden/>
          </w:rPr>
        </w:r>
        <w:r>
          <w:rPr>
            <w:noProof/>
            <w:webHidden/>
          </w:rPr>
          <w:fldChar w:fldCharType="separate"/>
        </w:r>
        <w:r>
          <w:rPr>
            <w:noProof/>
            <w:webHidden/>
          </w:rPr>
          <w:t>27</w:t>
        </w:r>
        <w:r>
          <w:rPr>
            <w:noProof/>
            <w:webHidden/>
          </w:rPr>
          <w:fldChar w:fldCharType="end"/>
        </w:r>
      </w:hyperlink>
    </w:p>
    <w:p w14:paraId="23EE99D6"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53" w:history="1">
        <w:r w:rsidRPr="00C277DF">
          <w:rPr>
            <w:rStyle w:val="Hyperlink"/>
            <w:noProof/>
          </w:rPr>
          <w:t>5.2 Grupo 2</w:t>
        </w:r>
        <w:r>
          <w:rPr>
            <w:noProof/>
            <w:webHidden/>
          </w:rPr>
          <w:tab/>
        </w:r>
        <w:r>
          <w:rPr>
            <w:noProof/>
            <w:webHidden/>
          </w:rPr>
          <w:fldChar w:fldCharType="begin"/>
        </w:r>
        <w:r>
          <w:rPr>
            <w:noProof/>
            <w:webHidden/>
          </w:rPr>
          <w:instrText xml:space="preserve"> PAGEREF _Toc519449453 \h </w:instrText>
        </w:r>
        <w:r>
          <w:rPr>
            <w:noProof/>
            <w:webHidden/>
          </w:rPr>
        </w:r>
        <w:r>
          <w:rPr>
            <w:noProof/>
            <w:webHidden/>
          </w:rPr>
          <w:fldChar w:fldCharType="separate"/>
        </w:r>
        <w:r>
          <w:rPr>
            <w:noProof/>
            <w:webHidden/>
          </w:rPr>
          <w:t>29</w:t>
        </w:r>
        <w:r>
          <w:rPr>
            <w:noProof/>
            <w:webHidden/>
          </w:rPr>
          <w:fldChar w:fldCharType="end"/>
        </w:r>
      </w:hyperlink>
    </w:p>
    <w:p w14:paraId="13907319"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54" w:history="1">
        <w:r w:rsidRPr="00C277DF">
          <w:rPr>
            <w:rStyle w:val="Hyperlink"/>
            <w:noProof/>
          </w:rPr>
          <w:t>5.2.1 Qualidades de comunicação</w:t>
        </w:r>
        <w:r>
          <w:rPr>
            <w:noProof/>
            <w:webHidden/>
          </w:rPr>
          <w:tab/>
        </w:r>
        <w:r>
          <w:rPr>
            <w:noProof/>
            <w:webHidden/>
          </w:rPr>
          <w:fldChar w:fldCharType="begin"/>
        </w:r>
        <w:r>
          <w:rPr>
            <w:noProof/>
            <w:webHidden/>
          </w:rPr>
          <w:instrText xml:space="preserve"> PAGEREF _Toc519449454 \h </w:instrText>
        </w:r>
        <w:r>
          <w:rPr>
            <w:noProof/>
            <w:webHidden/>
          </w:rPr>
        </w:r>
        <w:r>
          <w:rPr>
            <w:noProof/>
            <w:webHidden/>
          </w:rPr>
          <w:fldChar w:fldCharType="separate"/>
        </w:r>
        <w:r>
          <w:rPr>
            <w:noProof/>
            <w:webHidden/>
          </w:rPr>
          <w:t>29</w:t>
        </w:r>
        <w:r>
          <w:rPr>
            <w:noProof/>
            <w:webHidden/>
          </w:rPr>
          <w:fldChar w:fldCharType="end"/>
        </w:r>
      </w:hyperlink>
    </w:p>
    <w:p w14:paraId="279C3D15"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55" w:history="1">
        <w:r w:rsidRPr="00C277DF">
          <w:rPr>
            <w:rStyle w:val="Hyperlink"/>
            <w:noProof/>
          </w:rPr>
          <w:t>5.2.2Qualidade de Trabalho em Equipe</w:t>
        </w:r>
        <w:r>
          <w:rPr>
            <w:noProof/>
            <w:webHidden/>
          </w:rPr>
          <w:tab/>
        </w:r>
        <w:r>
          <w:rPr>
            <w:noProof/>
            <w:webHidden/>
          </w:rPr>
          <w:fldChar w:fldCharType="begin"/>
        </w:r>
        <w:r>
          <w:rPr>
            <w:noProof/>
            <w:webHidden/>
          </w:rPr>
          <w:instrText xml:space="preserve"> PAGEREF _Toc519449455 \h </w:instrText>
        </w:r>
        <w:r>
          <w:rPr>
            <w:noProof/>
            <w:webHidden/>
          </w:rPr>
        </w:r>
        <w:r>
          <w:rPr>
            <w:noProof/>
            <w:webHidden/>
          </w:rPr>
          <w:fldChar w:fldCharType="separate"/>
        </w:r>
        <w:r>
          <w:rPr>
            <w:noProof/>
            <w:webHidden/>
          </w:rPr>
          <w:t>31</w:t>
        </w:r>
        <w:r>
          <w:rPr>
            <w:noProof/>
            <w:webHidden/>
          </w:rPr>
          <w:fldChar w:fldCharType="end"/>
        </w:r>
      </w:hyperlink>
    </w:p>
    <w:p w14:paraId="2FE00E8B" w14:textId="77777777" w:rsidR="00B24914" w:rsidRDefault="00B24914">
      <w:pPr>
        <w:pStyle w:val="Sumrio2"/>
        <w:tabs>
          <w:tab w:val="right" w:leader="dot" w:pos="8494"/>
        </w:tabs>
        <w:rPr>
          <w:rFonts w:eastAsiaTheme="minorEastAsia" w:cstheme="minorBidi"/>
          <w:smallCaps w:val="0"/>
          <w:noProof/>
          <w:sz w:val="22"/>
          <w:szCs w:val="22"/>
          <w:lang w:eastAsia="pt-BR"/>
        </w:rPr>
      </w:pPr>
      <w:hyperlink w:anchor="_Toc519449456" w:history="1">
        <w:r w:rsidRPr="00C277DF">
          <w:rPr>
            <w:rStyle w:val="Hyperlink"/>
            <w:noProof/>
          </w:rPr>
          <w:t>5.2.3 Qualidade de Organização</w:t>
        </w:r>
        <w:r>
          <w:rPr>
            <w:noProof/>
            <w:webHidden/>
          </w:rPr>
          <w:tab/>
        </w:r>
        <w:r>
          <w:rPr>
            <w:noProof/>
            <w:webHidden/>
          </w:rPr>
          <w:fldChar w:fldCharType="begin"/>
        </w:r>
        <w:r>
          <w:rPr>
            <w:noProof/>
            <w:webHidden/>
          </w:rPr>
          <w:instrText xml:space="preserve"> PAGEREF _Toc519449456 \h </w:instrText>
        </w:r>
        <w:r>
          <w:rPr>
            <w:noProof/>
            <w:webHidden/>
          </w:rPr>
        </w:r>
        <w:r>
          <w:rPr>
            <w:noProof/>
            <w:webHidden/>
          </w:rPr>
          <w:fldChar w:fldCharType="separate"/>
        </w:r>
        <w:r>
          <w:rPr>
            <w:noProof/>
            <w:webHidden/>
          </w:rPr>
          <w:t>32</w:t>
        </w:r>
        <w:r>
          <w:rPr>
            <w:noProof/>
            <w:webHidden/>
          </w:rPr>
          <w:fldChar w:fldCharType="end"/>
        </w:r>
      </w:hyperlink>
    </w:p>
    <w:p w14:paraId="419AC203" w14:textId="77777777" w:rsidR="00B24914" w:rsidRDefault="00B24914">
      <w:pPr>
        <w:pStyle w:val="Sumrio1"/>
        <w:tabs>
          <w:tab w:val="right" w:leader="dot" w:pos="8494"/>
        </w:tabs>
        <w:rPr>
          <w:rFonts w:eastAsiaTheme="minorEastAsia" w:cstheme="minorBidi"/>
          <w:b w:val="0"/>
          <w:bCs w:val="0"/>
          <w:caps w:val="0"/>
          <w:noProof/>
          <w:sz w:val="22"/>
          <w:szCs w:val="22"/>
          <w:lang w:eastAsia="pt-BR"/>
        </w:rPr>
      </w:pPr>
      <w:hyperlink w:anchor="_Toc519449459" w:history="1">
        <w:r w:rsidRPr="00C277DF">
          <w:rPr>
            <w:rStyle w:val="Hyperlink"/>
            <w:noProof/>
          </w:rPr>
          <w:t>REFERENCIA</w:t>
        </w:r>
        <w:r>
          <w:rPr>
            <w:noProof/>
            <w:webHidden/>
          </w:rPr>
          <w:tab/>
        </w:r>
        <w:r>
          <w:rPr>
            <w:noProof/>
            <w:webHidden/>
          </w:rPr>
          <w:fldChar w:fldCharType="begin"/>
        </w:r>
        <w:r>
          <w:rPr>
            <w:noProof/>
            <w:webHidden/>
          </w:rPr>
          <w:instrText xml:space="preserve"> PAGEREF _Toc519449459 \h </w:instrText>
        </w:r>
        <w:r>
          <w:rPr>
            <w:noProof/>
            <w:webHidden/>
          </w:rPr>
        </w:r>
        <w:r>
          <w:rPr>
            <w:noProof/>
            <w:webHidden/>
          </w:rPr>
          <w:fldChar w:fldCharType="separate"/>
        </w:r>
        <w:r>
          <w:rPr>
            <w:noProof/>
            <w:webHidden/>
          </w:rPr>
          <w:t>37</w:t>
        </w:r>
        <w:r>
          <w:rPr>
            <w:noProof/>
            <w:webHidden/>
          </w:rPr>
          <w:fldChar w:fldCharType="end"/>
        </w:r>
      </w:hyperlink>
    </w:p>
    <w:p w14:paraId="3A3884E0" w14:textId="77777777" w:rsidR="003A4F1B" w:rsidRPr="00666DF0" w:rsidRDefault="00FC5CD5" w:rsidP="005D39EB">
      <w:pPr>
        <w:spacing w:after="160"/>
        <w:rPr>
          <w:rFonts w:cs="Times New Roman"/>
          <w:b/>
          <w:bCs/>
          <w:szCs w:val="24"/>
          <w:lang w:eastAsia="pt-BR"/>
        </w:rPr>
      </w:pPr>
      <w:r w:rsidRPr="00666DF0">
        <w:rPr>
          <w:rFonts w:cs="Times New Roman"/>
          <w:b/>
          <w:bCs/>
          <w:szCs w:val="24"/>
          <w:lang w:eastAsia="pt-BR"/>
        </w:rPr>
        <w:fldChar w:fldCharType="end"/>
      </w:r>
    </w:p>
    <w:p w14:paraId="254E6A15" w14:textId="77777777" w:rsidR="005D39EB" w:rsidRDefault="005D39EB" w:rsidP="00724D25">
      <w:pPr>
        <w:pStyle w:val="Ttulo1"/>
        <w:numPr>
          <w:ilvl w:val="0"/>
          <w:numId w:val="2"/>
        </w:numPr>
        <w:sectPr w:rsidR="005D39EB" w:rsidSect="005D39EB">
          <w:headerReference w:type="even" r:id="rId17"/>
          <w:pgSz w:w="11906" w:h="16838"/>
          <w:pgMar w:top="1701" w:right="1701" w:bottom="1134" w:left="1701" w:header="709" w:footer="709" w:gutter="0"/>
          <w:pgNumType w:start="10"/>
          <w:cols w:space="708"/>
          <w:docGrid w:linePitch="360"/>
        </w:sectPr>
      </w:pPr>
    </w:p>
    <w:p w14:paraId="6D80E80B" w14:textId="77777777" w:rsidR="009169E1" w:rsidRDefault="009169E1" w:rsidP="009169E1">
      <w:pPr>
        <w:pStyle w:val="Ttulo1"/>
        <w:spacing w:line="360" w:lineRule="auto"/>
      </w:pPr>
      <w:bookmarkStart w:id="14" w:name="_Toc519094995"/>
      <w:bookmarkStart w:id="15" w:name="_Toc519449440"/>
      <w:r w:rsidRPr="001B4FC3">
        <w:lastRenderedPageBreak/>
        <w:t>INTRODUÇÃO</w:t>
      </w:r>
      <w:bookmarkEnd w:id="14"/>
      <w:bookmarkEnd w:id="15"/>
    </w:p>
    <w:p w14:paraId="55D17701" w14:textId="77777777" w:rsidR="009169E1" w:rsidRDefault="009169E1" w:rsidP="00B24914">
      <w:pPr>
        <w:ind w:firstLine="720"/>
        <w:jc w:val="both"/>
      </w:pPr>
      <w:r>
        <w:t>Com a presença da tecnologia nas novas culturas empresariais, mais especificamente startups</w:t>
      </w:r>
      <w:r>
        <w:rPr>
          <w:rStyle w:val="Refdenotaderodap"/>
        </w:rPr>
        <w:footnoteReference w:id="1"/>
      </w:r>
      <w:r>
        <w:t xml:space="preserve"> e modelos de</w:t>
      </w:r>
      <w:proofErr w:type="gramStart"/>
      <w:r>
        <w:t xml:space="preserve">  </w:t>
      </w:r>
      <w:proofErr w:type="gramEnd"/>
      <w:r>
        <w:t xml:space="preserve">negócios </w:t>
      </w:r>
      <w:proofErr w:type="spellStart"/>
      <w:r>
        <w:t>disruptivos</w:t>
      </w:r>
      <w:proofErr w:type="spellEnd"/>
      <w:r>
        <w:rPr>
          <w:rStyle w:val="Refdenotaderodap"/>
        </w:rPr>
        <w:footnoteReference w:id="2"/>
      </w:r>
      <w:r>
        <w:t xml:space="preserve"> mais especificamente, não somente a valorização do trabalho ágil e em equipe vem sendo cada vez mais importante para o graduado em Sistemas de Informação, mas também a presença das qualidades interpessoais como comunicação, empatia, trabalho em equipe, ética, motivação, liderança, entre outras. </w:t>
      </w:r>
    </w:p>
    <w:p w14:paraId="6911CCEC" w14:textId="77777777" w:rsidR="00B24914" w:rsidRDefault="00B24914" w:rsidP="00B24914">
      <w:pPr>
        <w:ind w:firstLine="720"/>
        <w:jc w:val="both"/>
      </w:pPr>
    </w:p>
    <w:p w14:paraId="5FCF501B" w14:textId="77777777" w:rsidR="009169E1" w:rsidRDefault="009169E1" w:rsidP="009169E1">
      <w:pPr>
        <w:pStyle w:val="SemEspaamento"/>
        <w:jc w:val="both"/>
        <w:rPr>
          <w:shd w:val="clear" w:color="auto" w:fill="FFFFFF"/>
        </w:rPr>
      </w:pPr>
      <w:r w:rsidDel="00DD74F6">
        <w:t xml:space="preserve"> </w:t>
      </w:r>
      <w:r>
        <w:t>(...</w:t>
      </w:r>
      <w:proofErr w:type="gramStart"/>
      <w:r>
        <w:t>)</w:t>
      </w:r>
      <w:r w:rsidRPr="000D5BE3">
        <w:rPr>
          <w:shd w:val="clear" w:color="auto" w:fill="FFFFFF"/>
        </w:rPr>
        <w:t>Se</w:t>
      </w:r>
      <w:proofErr w:type="gramEnd"/>
      <w:r w:rsidRPr="000D5BE3">
        <w:rPr>
          <w:shd w:val="clear" w:color="auto" w:fill="FFFFFF"/>
        </w:rPr>
        <w:t xml:space="preserv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sidRPr="000D5BE3">
        <w:rPr>
          <w:shd w:val="clear" w:color="auto" w:fill="FFFFFF"/>
        </w:rPr>
        <w:t>Randstad</w:t>
      </w:r>
      <w:proofErr w:type="spellEnd"/>
      <w:r w:rsidRPr="000D5BE3">
        <w:rPr>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w:t>
      </w:r>
      <w:r>
        <w:rPr>
          <w:shd w:val="clear" w:color="auto" w:fill="FFFFFF"/>
        </w:rPr>
        <w:t xml:space="preserve">ssidades técnicas da companhia. </w:t>
      </w:r>
      <w:r>
        <w:t>(</w:t>
      </w:r>
      <w:r>
        <w:rPr>
          <w:rFonts w:cs="Times New Roman"/>
          <w:color w:val="222222"/>
          <w:szCs w:val="24"/>
          <w:shd w:val="clear" w:color="auto" w:fill="FFFFFF"/>
        </w:rPr>
        <w:t xml:space="preserve">MORENO </w:t>
      </w:r>
      <w:proofErr w:type="gramStart"/>
      <w:r>
        <w:rPr>
          <w:rFonts w:cs="Times New Roman"/>
          <w:color w:val="222222"/>
          <w:szCs w:val="24"/>
          <w:shd w:val="clear" w:color="auto" w:fill="FFFFFF"/>
        </w:rPr>
        <w:t>et</w:t>
      </w:r>
      <w:proofErr w:type="gramEnd"/>
      <w:r>
        <w:rPr>
          <w:rFonts w:cs="Times New Roman"/>
          <w:color w:val="222222"/>
          <w:szCs w:val="24"/>
          <w:shd w:val="clear" w:color="auto" w:fill="FFFFFF"/>
        </w:rPr>
        <w:t xml:space="preserve"> al</w:t>
      </w:r>
      <w:r w:rsidRPr="006E4936">
        <w:rPr>
          <w:rFonts w:cs="Times New Roman"/>
          <w:color w:val="222222"/>
          <w:szCs w:val="24"/>
          <w:shd w:val="clear" w:color="auto" w:fill="FFFFFF"/>
        </w:rPr>
        <w:t>, 2009</w:t>
      </w:r>
      <w:r>
        <w:rPr>
          <w:rFonts w:cs="Times New Roman"/>
          <w:color w:val="222222"/>
          <w:szCs w:val="24"/>
          <w:shd w:val="clear" w:color="auto" w:fill="FFFFFF"/>
        </w:rPr>
        <w:t>, p.437-462</w:t>
      </w:r>
      <w:r>
        <w:rPr>
          <w:rFonts w:ascii="Arial" w:hAnsi="Arial"/>
          <w:color w:val="222222"/>
          <w:shd w:val="clear" w:color="auto" w:fill="FFFFFF"/>
        </w:rPr>
        <w:t>)</w:t>
      </w:r>
    </w:p>
    <w:p w14:paraId="2F41077B" w14:textId="77777777" w:rsidR="009169E1" w:rsidRDefault="009169E1" w:rsidP="009169E1">
      <w:pPr>
        <w:pStyle w:val="SemEspaamento"/>
        <w:rPr>
          <w:shd w:val="clear" w:color="auto" w:fill="FFFFFF"/>
        </w:rPr>
      </w:pPr>
    </w:p>
    <w:p w14:paraId="6CC8D432" w14:textId="77777777" w:rsidR="009169E1" w:rsidRDefault="009169E1" w:rsidP="009169E1">
      <w:pPr>
        <w:pStyle w:val="SemEspaamento"/>
        <w:rPr>
          <w:shd w:val="clear" w:color="auto" w:fill="FFFFFF"/>
        </w:rPr>
      </w:pPr>
    </w:p>
    <w:p w14:paraId="6F816C2F" w14:textId="77777777" w:rsidR="009169E1" w:rsidRDefault="009169E1" w:rsidP="009169E1">
      <w:pPr>
        <w:ind w:firstLine="720"/>
        <w:jc w:val="both"/>
        <w:rPr>
          <w:shd w:val="clear" w:color="auto" w:fill="FFFFFF"/>
        </w:rPr>
      </w:pPr>
      <w:r>
        <w:rPr>
          <w:shd w:val="clear" w:color="auto" w:fill="FFFFFF"/>
        </w:rPr>
        <w:t>Os profissionais que trabalham na área de Sistemas de Informação possuem menos interação social,</w:t>
      </w:r>
      <w:proofErr w:type="gramStart"/>
      <w:r>
        <w:rPr>
          <w:shd w:val="clear" w:color="auto" w:fill="FFFFFF"/>
        </w:rPr>
        <w:t xml:space="preserve">  </w:t>
      </w:r>
      <w:proofErr w:type="gramEnd"/>
      <w:r>
        <w:rPr>
          <w:shd w:val="clear" w:color="auto" w:fill="FFFFFF"/>
        </w:rPr>
        <w:t xml:space="preserve">e esse fato compromete o desenvolvimento das qualidades interpessoais (BARTOL &amp; MARTIN, 1982). </w:t>
      </w:r>
    </w:p>
    <w:p w14:paraId="5320482D" w14:textId="77777777" w:rsidR="009169E1" w:rsidRDefault="009169E1" w:rsidP="009169E1">
      <w:pPr>
        <w:jc w:val="both"/>
        <w:rPr>
          <w:shd w:val="clear" w:color="auto" w:fill="FFFFFF"/>
        </w:rPr>
      </w:pPr>
      <w:r>
        <w:rPr>
          <w:shd w:val="clear" w:color="auto" w:fill="FFFFFF"/>
        </w:rPr>
        <w:tab/>
        <w:t xml:space="preserve">Reflexões como as de </w:t>
      </w:r>
      <w:proofErr w:type="spellStart"/>
      <w:r>
        <w:rPr>
          <w:shd w:val="clear" w:color="auto" w:fill="FFFFFF"/>
        </w:rPr>
        <w:t>Bartol</w:t>
      </w:r>
      <w:proofErr w:type="spellEnd"/>
      <w:r>
        <w:rPr>
          <w:shd w:val="clear" w:color="auto" w:fill="FFFFFF"/>
        </w:rPr>
        <w:t xml:space="preserve"> &amp; Martin (1982) e de Moreno </w:t>
      </w:r>
      <w:proofErr w:type="gramStart"/>
      <w:r>
        <w:rPr>
          <w:shd w:val="clear" w:color="auto" w:fill="FFFFFF"/>
        </w:rPr>
        <w:t>et</w:t>
      </w:r>
      <w:proofErr w:type="gramEnd"/>
      <w:r>
        <w:rPr>
          <w:shd w:val="clear" w:color="auto" w:fill="FFFFFF"/>
        </w:rPr>
        <w:t xml:space="preserve"> al (2009) entram em consenso com a minha própria sensação, após ter passado por quase a totalidade das disciplinas do  curso de Bacharelado em Sistemas de Informação da UFVJM. </w:t>
      </w:r>
    </w:p>
    <w:p w14:paraId="187DBEFE" w14:textId="77777777" w:rsidR="009169E1" w:rsidRDefault="009169E1" w:rsidP="009169E1">
      <w:pPr>
        <w:jc w:val="both"/>
        <w:rPr>
          <w:shd w:val="clear" w:color="auto" w:fill="FFFFFF"/>
        </w:rPr>
      </w:pPr>
      <w:r>
        <w:rPr>
          <w:shd w:val="clear" w:color="auto" w:fill="FFFFFF"/>
        </w:rPr>
        <w:tab/>
        <w:t xml:space="preserve">Como aluno pude ter oportunidades diversificadas dos demais, e me senti instigado a encarar a temática no meu TCC. A primeira vez que percebi que o perfil dos alunos do curso era </w:t>
      </w:r>
      <w:proofErr w:type="gramStart"/>
      <w:r>
        <w:rPr>
          <w:shd w:val="clear" w:color="auto" w:fill="FFFFFF"/>
        </w:rPr>
        <w:t>de menor</w:t>
      </w:r>
      <w:proofErr w:type="gramEnd"/>
      <w:r>
        <w:rPr>
          <w:shd w:val="clear" w:color="auto" w:fill="FFFFFF"/>
        </w:rPr>
        <w:t xml:space="preserve"> interação social, foi quando nos primeiros períodos, muitos destes alunos tinham dificuldades para apresentar seminários e trabalhos em sala de aula, de se comunicar com os professores e com os próprios colegas e de fazer trabalhos em grupo. Era nítido, pois como eu já tinha maior facilidade no assunto, sempre me </w:t>
      </w:r>
      <w:proofErr w:type="gramStart"/>
      <w:r>
        <w:rPr>
          <w:shd w:val="clear" w:color="auto" w:fill="FFFFFF"/>
        </w:rPr>
        <w:t>pediam</w:t>
      </w:r>
      <w:proofErr w:type="gramEnd"/>
      <w:r>
        <w:rPr>
          <w:shd w:val="clear" w:color="auto" w:fill="FFFFFF"/>
        </w:rPr>
        <w:t xml:space="preserve"> para apresentar trabalhos, para liderar os grupos, e eu tinha que tomar frente de muitas coisas, pois os outros simplesmente não tomavam, ou não se importavam.  </w:t>
      </w:r>
    </w:p>
    <w:p w14:paraId="2B14C52E" w14:textId="77777777" w:rsidR="009169E1" w:rsidRDefault="009169E1" w:rsidP="009169E1">
      <w:pPr>
        <w:jc w:val="both"/>
        <w:rPr>
          <w:shd w:val="clear" w:color="auto" w:fill="FFFFFF"/>
        </w:rPr>
      </w:pPr>
      <w:r>
        <w:rPr>
          <w:shd w:val="clear" w:color="auto" w:fill="FFFFFF"/>
        </w:rPr>
        <w:tab/>
        <w:t xml:space="preserve">Essas percepções de minha parte foram se intensificando quando em 2014 eu tive a oportunidade de trabalhar no projeto de extensão Auxílio e apoio a gestão para empreendimentos solidários (EMPRESOL), onde nós como alunos conversávamos com os </w:t>
      </w:r>
      <w:proofErr w:type="spellStart"/>
      <w:r>
        <w:rPr>
          <w:shd w:val="clear" w:color="auto" w:fill="FFFFFF"/>
        </w:rPr>
        <w:t>empreenderoes</w:t>
      </w:r>
      <w:proofErr w:type="spellEnd"/>
      <w:r>
        <w:rPr>
          <w:shd w:val="clear" w:color="auto" w:fill="FFFFFF"/>
        </w:rPr>
        <w:t xml:space="preserve"> para entender quais as demandas eles necessitavam na parte de tecnologia e administração em geral. O professor orientador na época sempre reclamava que era muito difícil encontrar no curso de S.I alunos com as qualidades de liderança, comunicação e empatia, o que fazia o professor convidar para o projeto alunos de outros cursos, que necessitavam da capacitação em tecnologia. </w:t>
      </w:r>
    </w:p>
    <w:p w14:paraId="56DD444F" w14:textId="77777777" w:rsidR="009169E1" w:rsidRDefault="009169E1" w:rsidP="009169E1">
      <w:pPr>
        <w:jc w:val="both"/>
        <w:rPr>
          <w:shd w:val="clear" w:color="auto" w:fill="FFFFFF"/>
        </w:rPr>
      </w:pPr>
      <w:r>
        <w:rPr>
          <w:shd w:val="clear" w:color="auto" w:fill="FFFFFF"/>
        </w:rPr>
        <w:tab/>
        <w:t xml:space="preserve">Além do projeto EMPRESOL eu tive oportunidade de participar de vários eventos na área de tecnologia, inovação e empreendedorismo e sempre ocorria o mesmo fato, os alunos do curso de S.I que é o curso mais ligado </w:t>
      </w:r>
      <w:proofErr w:type="gramStart"/>
      <w:r>
        <w:rPr>
          <w:shd w:val="clear" w:color="auto" w:fill="FFFFFF"/>
        </w:rPr>
        <w:t>a</w:t>
      </w:r>
      <w:proofErr w:type="gramEnd"/>
      <w:r>
        <w:rPr>
          <w:shd w:val="clear" w:color="auto" w:fill="FFFFFF"/>
        </w:rPr>
        <w:t xml:space="preserve"> tecnologia da informação na nossa universidade, se sentiam desconfortáveis nesses eventos por necessitar de maior </w:t>
      </w:r>
      <w:r>
        <w:rPr>
          <w:shd w:val="clear" w:color="auto" w:fill="FFFFFF"/>
        </w:rPr>
        <w:lastRenderedPageBreak/>
        <w:t>interação social em atividades dentro do evento como falar em público, dinâmicas, trabalho em equipe entre outros.</w:t>
      </w:r>
    </w:p>
    <w:p w14:paraId="0192794C" w14:textId="77777777" w:rsidR="009169E1" w:rsidRDefault="009169E1" w:rsidP="009169E1">
      <w:pPr>
        <w:jc w:val="both"/>
        <w:rPr>
          <w:shd w:val="clear" w:color="auto" w:fill="FFFFFF"/>
        </w:rPr>
      </w:pPr>
      <w:r>
        <w:rPr>
          <w:shd w:val="clear" w:color="auto" w:fill="FFFFFF"/>
        </w:rPr>
        <w:tab/>
        <w:t xml:space="preserve">Mas pude ter certeza de que as qualidades interpessoais eram escassas em alunos do curso quando fui diretor de gestão de pessoas e presidente da Next </w:t>
      </w:r>
      <w:proofErr w:type="spellStart"/>
      <w:r>
        <w:rPr>
          <w:shd w:val="clear" w:color="auto" w:fill="FFFFFF"/>
        </w:rPr>
        <w:t>Step</w:t>
      </w:r>
      <w:proofErr w:type="spellEnd"/>
      <w:r>
        <w:rPr>
          <w:shd w:val="clear" w:color="auto" w:fill="FFFFFF"/>
        </w:rPr>
        <w:t xml:space="preserve"> Jr </w:t>
      </w:r>
      <w:r>
        <w:rPr>
          <w:rStyle w:val="Refdenotaderodap"/>
          <w:shd w:val="clear" w:color="auto" w:fill="FFFFFF"/>
        </w:rPr>
        <w:footnoteReference w:id="3"/>
      </w:r>
      <w:r>
        <w:rPr>
          <w:shd w:val="clear" w:color="auto" w:fill="FFFFFF"/>
        </w:rPr>
        <w:t xml:space="preserve">. Na época que eu era diretor de gestão de pessoas, eu coordenava os processos seletivos e entrevistava os alunos, na Next </w:t>
      </w:r>
      <w:proofErr w:type="spellStart"/>
      <w:r>
        <w:rPr>
          <w:shd w:val="clear" w:color="auto" w:fill="FFFFFF"/>
        </w:rPr>
        <w:t>Step</w:t>
      </w:r>
      <w:proofErr w:type="spellEnd"/>
      <w:r>
        <w:rPr>
          <w:shd w:val="clear" w:color="auto" w:fill="FFFFFF"/>
        </w:rPr>
        <w:t xml:space="preserve"> as qualidades interpessoais eram avaliadas diretamente no processo seletivo e era realmente muito difícil encontrar alunos que eram bons tecnicamente e interpessoalmente. </w:t>
      </w:r>
      <w:proofErr w:type="spellStart"/>
      <w:r>
        <w:rPr>
          <w:shd w:val="clear" w:color="auto" w:fill="FFFFFF"/>
        </w:rPr>
        <w:t>Jà</w:t>
      </w:r>
      <w:proofErr w:type="spellEnd"/>
      <w:r>
        <w:rPr>
          <w:shd w:val="clear" w:color="auto" w:fill="FFFFFF"/>
        </w:rPr>
        <w:t xml:space="preserve"> quando fui presidente percebi que os melhores desenvolvedores que </w:t>
      </w:r>
      <w:proofErr w:type="spellStart"/>
      <w:r>
        <w:rPr>
          <w:shd w:val="clear" w:color="auto" w:fill="FFFFFF"/>
        </w:rPr>
        <w:t>tinhámos</w:t>
      </w:r>
      <w:proofErr w:type="spellEnd"/>
      <w:r>
        <w:rPr>
          <w:shd w:val="clear" w:color="auto" w:fill="FFFFFF"/>
        </w:rPr>
        <w:t xml:space="preserve"> na empresa, nunca poderiam ser gerentes de projetos</w:t>
      </w:r>
      <w:proofErr w:type="gramStart"/>
      <w:r>
        <w:rPr>
          <w:shd w:val="clear" w:color="auto" w:fill="FFFFFF"/>
        </w:rPr>
        <w:t xml:space="preserve"> pois</w:t>
      </w:r>
      <w:proofErr w:type="gramEnd"/>
      <w:r>
        <w:rPr>
          <w:shd w:val="clear" w:color="auto" w:fill="FFFFFF"/>
        </w:rPr>
        <w:t xml:space="preserve"> não conseguiam se comunicar, não gostavam de fazer reuniões com os clientes e além de tudo eram completamente desorganizados. </w:t>
      </w:r>
    </w:p>
    <w:p w14:paraId="6B440FFB" w14:textId="77777777" w:rsidR="009169E1" w:rsidRDefault="009169E1" w:rsidP="009169E1">
      <w:pPr>
        <w:jc w:val="both"/>
        <w:rPr>
          <w:shd w:val="clear" w:color="auto" w:fill="FFFFFF"/>
        </w:rPr>
      </w:pPr>
      <w:r>
        <w:rPr>
          <w:shd w:val="clear" w:color="auto" w:fill="FFFFFF"/>
        </w:rPr>
        <w:tab/>
        <w:t xml:space="preserve">Após todo esse percurso, hoje no meu emprego como agente de inovação da Secretaria de Desenvolvimento Econômico, Ciência, Tecnologia e Ensino Superior do estado </w:t>
      </w:r>
      <w:proofErr w:type="gramStart"/>
      <w:r>
        <w:rPr>
          <w:shd w:val="clear" w:color="auto" w:fill="FFFFFF"/>
        </w:rPr>
        <w:t>tenho</w:t>
      </w:r>
      <w:proofErr w:type="gramEnd"/>
      <w:r>
        <w:rPr>
          <w:shd w:val="clear" w:color="auto" w:fill="FFFFFF"/>
        </w:rPr>
        <w:t xml:space="preserve"> contato com </w:t>
      </w:r>
      <w:proofErr w:type="spellStart"/>
      <w:r>
        <w:rPr>
          <w:shd w:val="clear" w:color="auto" w:fill="FFFFFF"/>
        </w:rPr>
        <w:t>váris</w:t>
      </w:r>
      <w:proofErr w:type="spellEnd"/>
      <w:r>
        <w:rPr>
          <w:shd w:val="clear" w:color="auto" w:fill="FFFFFF"/>
        </w:rPr>
        <w:t xml:space="preserve"> pessoas de mercado, e quando a conversa chega no assunto profissionais de tecnologia da informação, a maioria das pessoas comentam que ou o profissional é muito bom tecnicamente, ou é muito bom interpessoalmente e que o profissional perfeito é aquele que consegue mesclar estes dois grupos de  qualidades. </w:t>
      </w:r>
    </w:p>
    <w:p w14:paraId="2D25F2F1" w14:textId="77777777" w:rsidR="009169E1" w:rsidRDefault="009169E1" w:rsidP="009169E1">
      <w:pPr>
        <w:jc w:val="both"/>
        <w:rPr>
          <w:shd w:val="clear" w:color="auto" w:fill="FFFFFF"/>
        </w:rPr>
      </w:pPr>
    </w:p>
    <w:p w14:paraId="23E5D601" w14:textId="77777777" w:rsidR="009169E1" w:rsidRPr="00532E12" w:rsidRDefault="009169E1" w:rsidP="009169E1">
      <w:pPr>
        <w:jc w:val="both"/>
        <w:rPr>
          <w:shd w:val="clear" w:color="auto" w:fill="FFFFFF"/>
        </w:rPr>
      </w:pPr>
    </w:p>
    <w:p w14:paraId="434F9EA8" w14:textId="77777777" w:rsidR="009169E1" w:rsidRDefault="009169E1" w:rsidP="009169E1">
      <w:pPr>
        <w:pStyle w:val="Ttulo1"/>
        <w:spacing w:line="360" w:lineRule="auto"/>
      </w:pPr>
      <w:bookmarkStart w:id="16" w:name="_Toc519094996"/>
      <w:bookmarkStart w:id="17" w:name="_Toc519449441"/>
      <w:r>
        <w:t>Objetivos</w:t>
      </w:r>
      <w:bookmarkEnd w:id="16"/>
      <w:bookmarkEnd w:id="17"/>
      <w:r>
        <w:t xml:space="preserve"> </w:t>
      </w:r>
    </w:p>
    <w:p w14:paraId="60867902" w14:textId="77777777" w:rsidR="009169E1" w:rsidRDefault="009169E1" w:rsidP="009169E1">
      <w:pPr>
        <w:ind w:firstLine="720"/>
        <w:jc w:val="both"/>
        <w:rPr>
          <w:shd w:val="clear" w:color="auto" w:fill="FFFFFF"/>
        </w:rPr>
      </w:pPr>
      <w:r>
        <w:rPr>
          <w:shd w:val="clear" w:color="auto" w:fill="FFFFFF"/>
        </w:rPr>
        <w:t>O objetivo geral dessa pesquisa é compreender como as disciplinas do curso de Sistemas de Informação da UFVJM auxiliam na capacitação do egresso</w:t>
      </w:r>
      <w:ins w:id="18" w:author="André Covre" w:date="2018-07-10T22:22:00Z">
        <w:r>
          <w:rPr>
            <w:shd w:val="clear" w:color="auto" w:fill="FFFFFF"/>
          </w:rPr>
          <w:t xml:space="preserve">, </w:t>
        </w:r>
      </w:ins>
      <w:r>
        <w:rPr>
          <w:shd w:val="clear" w:color="auto" w:fill="FFFFFF"/>
        </w:rPr>
        <w:t xml:space="preserve">no que diz </w:t>
      </w:r>
      <w:proofErr w:type="spellStart"/>
      <w:r>
        <w:rPr>
          <w:shd w:val="clear" w:color="auto" w:fill="FFFFFF"/>
        </w:rPr>
        <w:t>respetio</w:t>
      </w:r>
      <w:proofErr w:type="spellEnd"/>
      <w:r>
        <w:rPr>
          <w:shd w:val="clear" w:color="auto" w:fill="FFFFFF"/>
        </w:rPr>
        <w:t xml:space="preserve"> às</w:t>
      </w:r>
      <w:proofErr w:type="gramStart"/>
      <w:r>
        <w:rPr>
          <w:shd w:val="clear" w:color="auto" w:fill="FFFFFF"/>
        </w:rPr>
        <w:t xml:space="preserve">  </w:t>
      </w:r>
      <w:proofErr w:type="gramEnd"/>
      <w:r>
        <w:rPr>
          <w:shd w:val="clear" w:color="auto" w:fill="FFFFFF"/>
        </w:rPr>
        <w:t xml:space="preserve">qualidades interpessoais de comunicação, organização e trabalho em equipe. </w:t>
      </w:r>
    </w:p>
    <w:p w14:paraId="21DD23BC" w14:textId="77777777" w:rsidR="009169E1" w:rsidRDefault="009169E1" w:rsidP="009169E1">
      <w:pPr>
        <w:jc w:val="both"/>
        <w:rPr>
          <w:shd w:val="clear" w:color="auto" w:fill="FFFFFF"/>
        </w:rPr>
      </w:pPr>
      <w:r>
        <w:rPr>
          <w:shd w:val="clear" w:color="auto" w:fill="FFFFFF"/>
        </w:rPr>
        <w:t xml:space="preserve">Como </w:t>
      </w:r>
      <w:proofErr w:type="gramStart"/>
      <w:r>
        <w:rPr>
          <w:shd w:val="clear" w:color="auto" w:fill="FFFFFF"/>
        </w:rPr>
        <w:t>Objetivos específico</w:t>
      </w:r>
      <w:proofErr w:type="gramEnd"/>
      <w:r>
        <w:rPr>
          <w:shd w:val="clear" w:color="auto" w:fill="FFFFFF"/>
        </w:rPr>
        <w:t xml:space="preserve"> temos:</w:t>
      </w:r>
    </w:p>
    <w:p w14:paraId="3BB0AD40" w14:textId="77777777" w:rsidR="009169E1" w:rsidRDefault="009169E1" w:rsidP="00724D25">
      <w:pPr>
        <w:pStyle w:val="PargrafodaLista"/>
        <w:numPr>
          <w:ilvl w:val="0"/>
          <w:numId w:val="21"/>
        </w:numPr>
        <w:spacing w:line="360" w:lineRule="auto"/>
        <w:jc w:val="both"/>
        <w:rPr>
          <w:shd w:val="clear" w:color="auto" w:fill="FFFFFF"/>
        </w:rPr>
      </w:pPr>
      <w:r>
        <w:rPr>
          <w:shd w:val="clear" w:color="auto" w:fill="FFFFFF"/>
        </w:rPr>
        <w:t>Compreender o que são qualidades interpessoais;</w:t>
      </w:r>
    </w:p>
    <w:p w14:paraId="03F354CF" w14:textId="77777777" w:rsidR="009169E1" w:rsidRDefault="009169E1" w:rsidP="00724D25">
      <w:pPr>
        <w:pStyle w:val="PargrafodaLista"/>
        <w:numPr>
          <w:ilvl w:val="0"/>
          <w:numId w:val="21"/>
        </w:numPr>
        <w:spacing w:line="360" w:lineRule="auto"/>
        <w:jc w:val="both"/>
        <w:rPr>
          <w:shd w:val="clear" w:color="auto" w:fill="FFFFFF"/>
        </w:rPr>
      </w:pPr>
      <w:r>
        <w:rPr>
          <w:shd w:val="clear" w:color="auto" w:fill="FFFFFF"/>
        </w:rPr>
        <w:t xml:space="preserve">Verificar como estas qualidades </w:t>
      </w:r>
      <w:proofErr w:type="gramStart"/>
      <w:r>
        <w:rPr>
          <w:shd w:val="clear" w:color="auto" w:fill="FFFFFF"/>
        </w:rPr>
        <w:t>são</w:t>
      </w:r>
      <w:proofErr w:type="gramEnd"/>
      <w:r>
        <w:rPr>
          <w:shd w:val="clear" w:color="auto" w:fill="FFFFFF"/>
        </w:rPr>
        <w:t xml:space="preserve"> abordadas no curso de Sistemas de Informação da UFVJM;</w:t>
      </w:r>
    </w:p>
    <w:p w14:paraId="29093389" w14:textId="77777777" w:rsidR="009169E1" w:rsidRDefault="009169E1" w:rsidP="00724D25">
      <w:pPr>
        <w:pStyle w:val="PargrafodaLista"/>
        <w:numPr>
          <w:ilvl w:val="0"/>
          <w:numId w:val="21"/>
        </w:numPr>
        <w:spacing w:line="360" w:lineRule="auto"/>
        <w:jc w:val="both"/>
        <w:rPr>
          <w:shd w:val="clear" w:color="auto" w:fill="FFFFFF"/>
        </w:rPr>
      </w:pPr>
      <w:r>
        <w:rPr>
          <w:shd w:val="clear" w:color="auto" w:fill="FFFFFF"/>
        </w:rPr>
        <w:t xml:space="preserve">Refletir sobre a importância dessas qualidades para o egresso do curso de Bacharelado em Sistemas de Informação </w:t>
      </w:r>
    </w:p>
    <w:p w14:paraId="610ADA4C" w14:textId="77777777" w:rsidR="009169E1" w:rsidRDefault="009169E1" w:rsidP="009169E1">
      <w:pPr>
        <w:pStyle w:val="Ttulo1"/>
        <w:spacing w:line="360" w:lineRule="auto"/>
        <w:rPr>
          <w:shd w:val="clear" w:color="auto" w:fill="FFFFFF"/>
        </w:rPr>
      </w:pPr>
      <w:bookmarkStart w:id="19" w:name="_Toc519094997"/>
      <w:bookmarkStart w:id="20" w:name="_Toc519449442"/>
      <w:r>
        <w:rPr>
          <w:shd w:val="clear" w:color="auto" w:fill="FFFFFF"/>
        </w:rPr>
        <w:t>Referencial Teórico</w:t>
      </w:r>
      <w:bookmarkEnd w:id="19"/>
      <w:bookmarkEnd w:id="20"/>
    </w:p>
    <w:p w14:paraId="7865730B" w14:textId="77777777" w:rsidR="009169E1" w:rsidRDefault="009169E1" w:rsidP="009169E1">
      <w:pPr>
        <w:ind w:firstLine="360"/>
        <w:jc w:val="both"/>
      </w:pPr>
      <w:r>
        <w:t>O embasamento teórico para essa pesquisa foi organizado em três tópicos</w:t>
      </w:r>
      <w:proofErr w:type="gramStart"/>
      <w:r>
        <w:t>,.</w:t>
      </w:r>
      <w:proofErr w:type="gramEnd"/>
      <w:r>
        <w:t xml:space="preserve"> No primeiro, abordarei os autores KAIPA </w:t>
      </w:r>
      <w:proofErr w:type="gramStart"/>
      <w:r>
        <w:t>et</w:t>
      </w:r>
      <w:proofErr w:type="gramEnd"/>
      <w:r>
        <w:t xml:space="preserve"> al (2005), Ahmed et al (2015) e </w:t>
      </w:r>
      <w:proofErr w:type="spellStart"/>
      <w:r>
        <w:t>Shulz</w:t>
      </w:r>
      <w:proofErr w:type="spellEnd"/>
      <w:r>
        <w:t xml:space="preserve"> (2008) para fundamentar os conceitos de o que são qualidades interpessoais e discutir quais são as qualidades mais importantes que os alunos do curso de S.I devem desenvolver, para que assim possam se tornar melhores profissionais no futuro.  </w:t>
      </w:r>
    </w:p>
    <w:p w14:paraId="66FB5A3D" w14:textId="77777777" w:rsidR="009169E1" w:rsidRDefault="009169E1" w:rsidP="009169E1">
      <w:pPr>
        <w:jc w:val="both"/>
      </w:pPr>
      <w:r>
        <w:tab/>
        <w:t xml:space="preserve">No segundo tópico, abordarei os autores </w:t>
      </w:r>
      <w:proofErr w:type="spellStart"/>
      <w:r>
        <w:t>Riess</w:t>
      </w:r>
      <w:proofErr w:type="spellEnd"/>
      <w:r>
        <w:t xml:space="preserve"> (2010), </w:t>
      </w:r>
      <w:proofErr w:type="spellStart"/>
      <w:r>
        <w:t>Zulauf</w:t>
      </w:r>
      <w:proofErr w:type="spellEnd"/>
      <w:r>
        <w:t xml:space="preserve"> (2006), </w:t>
      </w:r>
      <w:proofErr w:type="spellStart"/>
      <w:r>
        <w:t>Macarenco</w:t>
      </w:r>
      <w:proofErr w:type="spellEnd"/>
      <w:r>
        <w:t xml:space="preserve"> (2006), Da silva &amp; Leal (2015), </w:t>
      </w:r>
      <w:proofErr w:type="spellStart"/>
      <w:r>
        <w:t>Carbonesi</w:t>
      </w:r>
      <w:proofErr w:type="spellEnd"/>
      <w:r>
        <w:t xml:space="preserve"> (2016), de Araújo Rodrigues </w:t>
      </w:r>
      <w:proofErr w:type="gramStart"/>
      <w:r>
        <w:t>et</w:t>
      </w:r>
      <w:proofErr w:type="gramEnd"/>
      <w:r>
        <w:t xml:space="preserve"> al (2015), Silva &amp; Corrêa (2002) e Chamorro-</w:t>
      </w:r>
      <w:proofErr w:type="spellStart"/>
      <w:r>
        <w:t>Premuzic</w:t>
      </w:r>
      <w:proofErr w:type="spellEnd"/>
      <w:r>
        <w:t xml:space="preserve"> et al (2010) para fundamentar os conceitos do que são seminários, trabalho em grupo e organização e discutir quais metodologias podem ser implantadas dentro de sala de aula, para que o aluno desenvolva estas qualidades.</w:t>
      </w:r>
    </w:p>
    <w:p w14:paraId="53C1D011" w14:textId="77777777" w:rsidR="009169E1" w:rsidRDefault="009169E1" w:rsidP="009169E1">
      <w:pPr>
        <w:jc w:val="both"/>
      </w:pPr>
      <w:r>
        <w:tab/>
        <w:t xml:space="preserve">No terceiro tópico, abordarei as diretrizes da Sociedade Brasileira de Computação (SBC) e do Ministério de Educação e Cultura MEC, para fundamentar os </w:t>
      </w:r>
      <w:r>
        <w:lastRenderedPageBreak/>
        <w:t xml:space="preserve">conceitos das qualidades interpessoais para esses órgãos e discutir o que é esperado do perfil do egresso do curso de S.I no nosso país. </w:t>
      </w:r>
    </w:p>
    <w:p w14:paraId="4D580A52" w14:textId="77777777" w:rsidR="009169E1" w:rsidRDefault="009169E1" w:rsidP="009169E1">
      <w:pPr>
        <w:jc w:val="both"/>
      </w:pPr>
    </w:p>
    <w:p w14:paraId="4590C614" w14:textId="77777777" w:rsidR="009169E1" w:rsidRDefault="009169E1" w:rsidP="009169E1">
      <w:pPr>
        <w:pStyle w:val="Ttulo2"/>
      </w:pPr>
      <w:bookmarkStart w:id="21" w:name="_Toc519094998"/>
      <w:bookmarkStart w:id="22" w:name="_Toc519449443"/>
      <w:r>
        <w:t>3.1 Quais as qualidades interpessoais mais importantes para os profissionais de Sistemas de Informação e o que são elas:</w:t>
      </w:r>
      <w:bookmarkEnd w:id="21"/>
      <w:bookmarkEnd w:id="22"/>
      <w:r>
        <w:t xml:space="preserve"> </w:t>
      </w:r>
    </w:p>
    <w:p w14:paraId="5E0BC262" w14:textId="77777777" w:rsidR="009169E1" w:rsidRDefault="009169E1" w:rsidP="009169E1">
      <w:pPr>
        <w:pStyle w:val="Ttulo2"/>
      </w:pPr>
    </w:p>
    <w:p w14:paraId="042D10A2" w14:textId="77777777" w:rsidR="009169E1" w:rsidRDefault="009169E1" w:rsidP="009169E1">
      <w:pPr>
        <w:ind w:firstLine="720"/>
        <w:jc w:val="both"/>
      </w:pPr>
      <w:r>
        <w:t xml:space="preserve">Segundo Ahmed, </w:t>
      </w:r>
      <w:proofErr w:type="spellStart"/>
      <w:r>
        <w:t>Faheem</w:t>
      </w:r>
      <w:proofErr w:type="spellEnd"/>
      <w:r>
        <w:t xml:space="preserve"> </w:t>
      </w:r>
      <w:proofErr w:type="gramStart"/>
      <w:r>
        <w:t>et</w:t>
      </w:r>
      <w:proofErr w:type="gramEnd"/>
      <w:r>
        <w:t xml:space="preserve"> al (2015) as qualidades interpessoais (soft </w:t>
      </w:r>
      <w:proofErr w:type="spellStart"/>
      <w:r>
        <w:t>skills</w:t>
      </w:r>
      <w:proofErr w:type="spellEnd"/>
      <w:r>
        <w:t>)  são definidas como “o conjunto de traços de personalidade, capacidades sociais, habilidades linguísticas, simpatia e otimismo que marcam cada um de nós em graus variados”.</w:t>
      </w:r>
    </w:p>
    <w:p w14:paraId="4FE3C0F6" w14:textId="77777777" w:rsidR="009169E1" w:rsidRDefault="009169E1" w:rsidP="009169E1">
      <w:pPr>
        <w:ind w:firstLine="720"/>
        <w:jc w:val="both"/>
      </w:pPr>
      <w:r>
        <w:t xml:space="preserve">Sendo assim, essas qualidades são desenvolvidas não somente por conhecimento técnico, mas também por metodologias ou situações de trabalho especificas. </w:t>
      </w:r>
    </w:p>
    <w:p w14:paraId="6F6E7A5A" w14:textId="77777777" w:rsidR="009169E1" w:rsidRPr="00AE406A" w:rsidRDefault="009169E1" w:rsidP="009169E1">
      <w:pPr>
        <w:jc w:val="both"/>
        <w:rPr>
          <w:rFonts w:cs="Times New Roman"/>
          <w:szCs w:val="24"/>
        </w:rPr>
      </w:pPr>
      <w:r w:rsidRPr="00AE406A">
        <w:rPr>
          <w:rFonts w:cs="Times New Roman"/>
          <w:szCs w:val="24"/>
        </w:rPr>
        <w:t xml:space="preserve">KAIPA </w:t>
      </w:r>
      <w:proofErr w:type="gramStart"/>
      <w:r w:rsidRPr="00AE406A">
        <w:rPr>
          <w:rFonts w:cs="Times New Roman"/>
          <w:szCs w:val="24"/>
        </w:rPr>
        <w:t>et</w:t>
      </w:r>
      <w:proofErr w:type="gramEnd"/>
      <w:r w:rsidRPr="00AE406A">
        <w:rPr>
          <w:rFonts w:cs="Times New Roman"/>
          <w:szCs w:val="24"/>
        </w:rPr>
        <w:t xml:space="preserve"> al (2005), AHMED et al (2015) e SCHULZ (2008) contribuem significativamente para compreensão de quais qualidades interpessoais seriam as mais importantes para os profissionais de Sistemas de Informação </w:t>
      </w:r>
    </w:p>
    <w:p w14:paraId="7C58B87E" w14:textId="77777777" w:rsidR="009169E1" w:rsidRDefault="009169E1" w:rsidP="009169E1">
      <w:pPr>
        <w:jc w:val="both"/>
        <w:rPr>
          <w:rFonts w:cs="Times New Roman"/>
          <w:szCs w:val="24"/>
        </w:rPr>
      </w:pPr>
      <w:proofErr w:type="spellStart"/>
      <w:r>
        <w:rPr>
          <w:rFonts w:cs="Times New Roman"/>
          <w:szCs w:val="24"/>
        </w:rPr>
        <w:t>Kaipa</w:t>
      </w:r>
      <w:proofErr w:type="spellEnd"/>
      <w:r>
        <w:rPr>
          <w:rFonts w:cs="Times New Roman"/>
          <w:szCs w:val="24"/>
        </w:rPr>
        <w:t xml:space="preserve"> (2005) identifica cinco qualidades interpessoais, humildade e alto confiança, inteligência emocional, integridade em comunicar-se e agir, empatia e trabalho em equipe: </w:t>
      </w:r>
    </w:p>
    <w:p w14:paraId="72AAA5E4" w14:textId="77777777" w:rsidR="009169E1" w:rsidRDefault="009169E1" w:rsidP="00724D25">
      <w:pPr>
        <w:pStyle w:val="PargrafodaLista"/>
        <w:numPr>
          <w:ilvl w:val="0"/>
          <w:numId w:val="4"/>
        </w:numPr>
        <w:spacing w:line="360" w:lineRule="auto"/>
        <w:jc w:val="both"/>
        <w:rPr>
          <w:rFonts w:cs="Times New Roman"/>
          <w:szCs w:val="24"/>
        </w:rPr>
      </w:pPr>
      <w:r>
        <w:rPr>
          <w:rFonts w:cs="Times New Roman"/>
          <w:szCs w:val="24"/>
        </w:rPr>
        <w:t xml:space="preserve">Humildade e Alto Confiança: Esta qualidade permite que as pessoas aceitem opiniões de terceiros, mas mantendo </w:t>
      </w:r>
      <w:proofErr w:type="gramStart"/>
      <w:r>
        <w:rPr>
          <w:rFonts w:cs="Times New Roman"/>
          <w:szCs w:val="24"/>
        </w:rPr>
        <w:t>a alto</w:t>
      </w:r>
      <w:proofErr w:type="gramEnd"/>
      <w:r>
        <w:rPr>
          <w:rFonts w:cs="Times New Roman"/>
          <w:szCs w:val="24"/>
        </w:rPr>
        <w:t xml:space="preserve"> confiança para continuar a tomada de decisão;</w:t>
      </w:r>
    </w:p>
    <w:p w14:paraId="17AB203B" w14:textId="77777777" w:rsidR="009169E1" w:rsidRDefault="009169E1" w:rsidP="00724D25">
      <w:pPr>
        <w:pStyle w:val="PargrafodaLista"/>
        <w:numPr>
          <w:ilvl w:val="0"/>
          <w:numId w:val="4"/>
        </w:numPr>
        <w:spacing w:line="360" w:lineRule="auto"/>
        <w:jc w:val="both"/>
        <w:rPr>
          <w:rFonts w:cs="Times New Roman"/>
          <w:szCs w:val="24"/>
        </w:rPr>
      </w:pPr>
      <w:r>
        <w:rPr>
          <w:rFonts w:cs="Times New Roman"/>
          <w:szCs w:val="24"/>
        </w:rPr>
        <w:t xml:space="preserve">Inteligência Emocional: Esta qualidade permite que a pessoa possa ter sensibilidade para as emoções da vida, mas entendendo quando é importante </w:t>
      </w:r>
      <w:proofErr w:type="spellStart"/>
      <w:r>
        <w:rPr>
          <w:rFonts w:cs="Times New Roman"/>
          <w:szCs w:val="24"/>
        </w:rPr>
        <w:t>expo-las</w:t>
      </w:r>
      <w:proofErr w:type="spellEnd"/>
      <w:r>
        <w:rPr>
          <w:rFonts w:cs="Times New Roman"/>
          <w:szCs w:val="24"/>
        </w:rPr>
        <w:t xml:space="preserve"> ou não em um ambiente de trabalho. Também permite que a pessoa entenda que atitudes e expressões pessoais podem afetar diretamente a satisfação pessoal das pessoas que ali trabalham. </w:t>
      </w:r>
    </w:p>
    <w:p w14:paraId="1B00296A" w14:textId="77777777" w:rsidR="009169E1" w:rsidRDefault="009169E1" w:rsidP="00724D25">
      <w:pPr>
        <w:pStyle w:val="PargrafodaLista"/>
        <w:numPr>
          <w:ilvl w:val="0"/>
          <w:numId w:val="4"/>
        </w:numPr>
        <w:spacing w:line="360" w:lineRule="auto"/>
        <w:jc w:val="both"/>
        <w:rPr>
          <w:rFonts w:cs="Times New Roman"/>
          <w:szCs w:val="24"/>
        </w:rPr>
      </w:pPr>
      <w:r>
        <w:rPr>
          <w:rFonts w:cs="Times New Roman"/>
          <w:szCs w:val="24"/>
        </w:rPr>
        <w:t xml:space="preserve">Integridade em comunicar-se e </w:t>
      </w:r>
      <w:proofErr w:type="gramStart"/>
      <w:r>
        <w:rPr>
          <w:rFonts w:cs="Times New Roman"/>
          <w:szCs w:val="24"/>
        </w:rPr>
        <w:t>agir :</w:t>
      </w:r>
      <w:proofErr w:type="gramEnd"/>
      <w:r>
        <w:rPr>
          <w:rFonts w:cs="Times New Roman"/>
          <w:szCs w:val="24"/>
        </w:rPr>
        <w:t xml:space="preserve"> Esta qualidade permite que a pessoa possa entender quando o colega de </w:t>
      </w:r>
      <w:proofErr w:type="spellStart"/>
      <w:r>
        <w:rPr>
          <w:rFonts w:cs="Times New Roman"/>
          <w:szCs w:val="24"/>
        </w:rPr>
        <w:t>trablaho</w:t>
      </w:r>
      <w:proofErr w:type="spellEnd"/>
      <w:r>
        <w:rPr>
          <w:rFonts w:cs="Times New Roman"/>
          <w:szCs w:val="24"/>
        </w:rPr>
        <w:t xml:space="preserve"> ou um terceiro tem dificuldade em algo, ou está passando por alguma situação especial e assim saber se comunicar e agir melhor com aquele terceiro.</w:t>
      </w:r>
    </w:p>
    <w:p w14:paraId="704180E6" w14:textId="77777777" w:rsidR="009169E1" w:rsidRDefault="009169E1" w:rsidP="00724D25">
      <w:pPr>
        <w:pStyle w:val="PargrafodaLista"/>
        <w:numPr>
          <w:ilvl w:val="0"/>
          <w:numId w:val="4"/>
        </w:numPr>
        <w:spacing w:line="360" w:lineRule="auto"/>
        <w:jc w:val="both"/>
        <w:rPr>
          <w:rFonts w:cs="Times New Roman"/>
          <w:szCs w:val="24"/>
        </w:rPr>
      </w:pPr>
      <w:r>
        <w:rPr>
          <w:rFonts w:cs="Times New Roman"/>
          <w:szCs w:val="24"/>
        </w:rPr>
        <w:t>Empatia: Esta qualidade permite que a pessoa possa entender o que deve ser dito, quando deve ser dito e para quem deve ser dito, como uma</w:t>
      </w:r>
      <w:proofErr w:type="gramStart"/>
      <w:r>
        <w:rPr>
          <w:rFonts w:cs="Times New Roman"/>
          <w:szCs w:val="24"/>
        </w:rPr>
        <w:t xml:space="preserve">  </w:t>
      </w:r>
      <w:proofErr w:type="gramEnd"/>
      <w:r>
        <w:rPr>
          <w:rFonts w:cs="Times New Roman"/>
          <w:szCs w:val="24"/>
        </w:rPr>
        <w:t>estratégia fundamental para boa vivência no ambiente de trabalho.</w:t>
      </w:r>
    </w:p>
    <w:p w14:paraId="1BFAFD01" w14:textId="77777777" w:rsidR="009169E1" w:rsidRDefault="009169E1" w:rsidP="00724D25">
      <w:pPr>
        <w:pStyle w:val="PargrafodaLista"/>
        <w:numPr>
          <w:ilvl w:val="0"/>
          <w:numId w:val="4"/>
        </w:numPr>
        <w:spacing w:line="360" w:lineRule="auto"/>
        <w:jc w:val="both"/>
        <w:rPr>
          <w:rFonts w:cs="Times New Roman"/>
          <w:szCs w:val="24"/>
        </w:rPr>
      </w:pPr>
      <w:r>
        <w:rPr>
          <w:rFonts w:cs="Times New Roman"/>
          <w:szCs w:val="24"/>
        </w:rPr>
        <w:t>Trabalho em Equipe: Esta qualidade permite que a pessoa possa trabalhar melhor em equipe, entender as diferenças e gerenciar conflitos. O autor enfatiza que “reconhecer que os outros que trabalham com você não são somente extensões ou duplicações da sua mente e seu corpo”.</w:t>
      </w:r>
    </w:p>
    <w:p w14:paraId="06C8D62D" w14:textId="77777777" w:rsidR="009169E1" w:rsidRDefault="009169E1" w:rsidP="009169E1">
      <w:pPr>
        <w:jc w:val="both"/>
        <w:rPr>
          <w:rFonts w:cs="Times New Roman"/>
          <w:szCs w:val="24"/>
        </w:rPr>
      </w:pPr>
    </w:p>
    <w:p w14:paraId="61CD2269" w14:textId="77777777" w:rsidR="009169E1" w:rsidRDefault="009169E1" w:rsidP="009169E1">
      <w:pPr>
        <w:ind w:firstLine="709"/>
        <w:jc w:val="both"/>
        <w:rPr>
          <w:rFonts w:cs="Times New Roman"/>
          <w:szCs w:val="24"/>
        </w:rPr>
      </w:pPr>
      <w:r>
        <w:rPr>
          <w:rFonts w:cs="Times New Roman"/>
          <w:szCs w:val="24"/>
        </w:rPr>
        <w:t xml:space="preserve">Ahmed (2013) utiliza as qualidades interpessoais para entender quais são as mais valorizadas pelo mercado, quando os profissionais de Recursos Humanos (RH) avaliam </w:t>
      </w:r>
      <w:r>
        <w:rPr>
          <w:rFonts w:cs="Times New Roman"/>
          <w:szCs w:val="24"/>
        </w:rPr>
        <w:lastRenderedPageBreak/>
        <w:t xml:space="preserve">a contratação de um profissional na área de desenvolvimento de software. Os autores citam as seguintes qualidades como qualidades interpessoais chaves para a efetivação de uma contratação: </w:t>
      </w:r>
    </w:p>
    <w:p w14:paraId="15ADFA7A" w14:textId="77777777" w:rsidR="009169E1" w:rsidRDefault="009169E1" w:rsidP="00724D25">
      <w:pPr>
        <w:pStyle w:val="PargrafodaLista"/>
        <w:numPr>
          <w:ilvl w:val="0"/>
          <w:numId w:val="5"/>
        </w:numPr>
        <w:spacing w:line="360" w:lineRule="auto"/>
        <w:jc w:val="both"/>
        <w:rPr>
          <w:rFonts w:cs="Times New Roman"/>
          <w:szCs w:val="24"/>
        </w:rPr>
      </w:pPr>
      <w:r>
        <w:rPr>
          <w:rFonts w:cs="Times New Roman"/>
          <w:szCs w:val="24"/>
        </w:rPr>
        <w:t>Qualidade de se comunicar: Esta qualidade permite que a pessoa possa se comunicar com os colegas de trabalho, apresentando e também entendendo ideias;</w:t>
      </w:r>
    </w:p>
    <w:p w14:paraId="4E6ED61D" w14:textId="77777777" w:rsidR="009169E1" w:rsidRDefault="009169E1" w:rsidP="00724D25">
      <w:pPr>
        <w:pStyle w:val="PargrafodaLista"/>
        <w:numPr>
          <w:ilvl w:val="0"/>
          <w:numId w:val="5"/>
        </w:numPr>
        <w:spacing w:line="360" w:lineRule="auto"/>
        <w:jc w:val="both"/>
        <w:rPr>
          <w:rFonts w:cs="Times New Roman"/>
          <w:szCs w:val="24"/>
        </w:rPr>
      </w:pPr>
      <w:r>
        <w:rPr>
          <w:rFonts w:cs="Times New Roman"/>
          <w:szCs w:val="24"/>
        </w:rPr>
        <w:t>Qualidades analíticas e de resolução de problemas: Esta qualidade permite que a pessoa possa resolver situações adversas, fazendo uma análise de toda a situação e escolhendo qual melhor caminho seguir.</w:t>
      </w:r>
    </w:p>
    <w:p w14:paraId="0D18EE6E" w14:textId="77777777" w:rsidR="009169E1" w:rsidRDefault="009169E1" w:rsidP="00724D25">
      <w:pPr>
        <w:pStyle w:val="PargrafodaLista"/>
        <w:numPr>
          <w:ilvl w:val="0"/>
          <w:numId w:val="5"/>
        </w:numPr>
        <w:spacing w:line="360" w:lineRule="auto"/>
        <w:jc w:val="both"/>
        <w:rPr>
          <w:rFonts w:cs="Times New Roman"/>
          <w:szCs w:val="24"/>
        </w:rPr>
      </w:pPr>
      <w:r>
        <w:rPr>
          <w:rFonts w:cs="Times New Roman"/>
          <w:szCs w:val="24"/>
        </w:rPr>
        <w:t xml:space="preserve">Qualidades de trabalhar em equipe: Esta qualidade permite que a pessoa possa efetuar trabalhos em equipe, em que essa equipe contribua para um objetivo específico. </w:t>
      </w:r>
    </w:p>
    <w:p w14:paraId="107FA7EA" w14:textId="77777777" w:rsidR="009169E1" w:rsidRDefault="009169E1" w:rsidP="00724D25">
      <w:pPr>
        <w:pStyle w:val="PargrafodaLista"/>
        <w:numPr>
          <w:ilvl w:val="0"/>
          <w:numId w:val="5"/>
        </w:numPr>
        <w:spacing w:line="360" w:lineRule="auto"/>
        <w:jc w:val="both"/>
        <w:rPr>
          <w:rFonts w:cs="Times New Roman"/>
          <w:szCs w:val="24"/>
        </w:rPr>
      </w:pPr>
      <w:r>
        <w:rPr>
          <w:rFonts w:cs="Times New Roman"/>
          <w:szCs w:val="24"/>
        </w:rPr>
        <w:t xml:space="preserve">Qualidade de se adaptar a mudanças: Esta qualidade, que </w:t>
      </w:r>
      <w:proofErr w:type="gramStart"/>
      <w:r>
        <w:rPr>
          <w:rFonts w:cs="Times New Roman"/>
          <w:szCs w:val="24"/>
        </w:rPr>
        <w:t xml:space="preserve">também </w:t>
      </w:r>
      <w:proofErr w:type="spellStart"/>
      <w:r>
        <w:rPr>
          <w:rFonts w:cs="Times New Roman"/>
          <w:szCs w:val="24"/>
        </w:rPr>
        <w:t>também</w:t>
      </w:r>
      <w:proofErr w:type="spellEnd"/>
      <w:proofErr w:type="gramEnd"/>
      <w:r>
        <w:rPr>
          <w:rFonts w:cs="Times New Roman"/>
          <w:szCs w:val="24"/>
        </w:rPr>
        <w:t xml:space="preserve"> pode ser chamada de resiliência e adaptação. </w:t>
      </w:r>
      <w:proofErr w:type="gramStart"/>
      <w:r>
        <w:rPr>
          <w:rFonts w:cs="Times New Roman"/>
          <w:szCs w:val="24"/>
        </w:rPr>
        <w:t>permite</w:t>
      </w:r>
      <w:proofErr w:type="gramEnd"/>
      <w:r>
        <w:rPr>
          <w:rFonts w:cs="Times New Roman"/>
          <w:szCs w:val="24"/>
        </w:rPr>
        <w:t xml:space="preserve"> que a pessoa possa se adaptar a mudanças, independente de como elas sejam.</w:t>
      </w:r>
    </w:p>
    <w:p w14:paraId="0C596718" w14:textId="77777777" w:rsidR="009169E1" w:rsidRDefault="009169E1" w:rsidP="00724D25">
      <w:pPr>
        <w:pStyle w:val="PargrafodaLista"/>
        <w:numPr>
          <w:ilvl w:val="0"/>
          <w:numId w:val="5"/>
        </w:numPr>
        <w:spacing w:line="360" w:lineRule="auto"/>
        <w:jc w:val="both"/>
        <w:rPr>
          <w:rFonts w:cs="Times New Roman"/>
          <w:szCs w:val="24"/>
        </w:rPr>
      </w:pPr>
      <w:r>
        <w:rPr>
          <w:rFonts w:cs="Times New Roman"/>
          <w:szCs w:val="24"/>
        </w:rPr>
        <w:t xml:space="preserve">Qualidades de Organização: Esta qualidade permite que a pessoa possa realizar tarefas dentro de um tempo proposto e com limitação de recurso efetiva. </w:t>
      </w:r>
    </w:p>
    <w:p w14:paraId="5CD4C834" w14:textId="77777777" w:rsidR="009169E1" w:rsidRDefault="009169E1" w:rsidP="009169E1">
      <w:pPr>
        <w:jc w:val="both"/>
        <w:rPr>
          <w:rFonts w:cs="Times New Roman"/>
          <w:szCs w:val="24"/>
        </w:rPr>
      </w:pPr>
    </w:p>
    <w:p w14:paraId="6A114D7A" w14:textId="77777777" w:rsidR="009169E1" w:rsidRDefault="009169E1" w:rsidP="009169E1">
      <w:pPr>
        <w:ind w:firstLine="709"/>
        <w:jc w:val="both"/>
        <w:rPr>
          <w:rFonts w:cs="Times New Roman"/>
          <w:szCs w:val="24"/>
        </w:rPr>
      </w:pPr>
      <w:r>
        <w:rPr>
          <w:rFonts w:cs="Times New Roman"/>
          <w:szCs w:val="24"/>
        </w:rPr>
        <w:t xml:space="preserve">Já Schulz (2008) identifica as qualidades de negociação, </w:t>
      </w:r>
      <w:proofErr w:type="gramStart"/>
      <w:r>
        <w:rPr>
          <w:rFonts w:cs="Times New Roman"/>
          <w:szCs w:val="24"/>
        </w:rPr>
        <w:t>gestão de tempo, pensamento crítico e estruturado, trabalho</w:t>
      </w:r>
      <w:proofErr w:type="gramEnd"/>
      <w:r>
        <w:rPr>
          <w:rFonts w:cs="Times New Roman"/>
          <w:szCs w:val="24"/>
        </w:rPr>
        <w:t xml:space="preserve"> em equipe, criatividade, comunicação, honestidade e empatia cultural como as mais importantes para o mercado de trabalho: </w:t>
      </w:r>
    </w:p>
    <w:p w14:paraId="34D63250" w14:textId="77777777" w:rsidR="009169E1" w:rsidRDefault="009169E1" w:rsidP="00724D25">
      <w:pPr>
        <w:pStyle w:val="PargrafodaLista"/>
        <w:numPr>
          <w:ilvl w:val="0"/>
          <w:numId w:val="6"/>
        </w:numPr>
        <w:spacing w:line="360" w:lineRule="auto"/>
        <w:jc w:val="both"/>
        <w:rPr>
          <w:rFonts w:cs="Times New Roman"/>
          <w:szCs w:val="24"/>
        </w:rPr>
      </w:pPr>
      <w:r>
        <w:rPr>
          <w:rFonts w:cs="Times New Roman"/>
          <w:szCs w:val="24"/>
        </w:rPr>
        <w:t>Qualidade de negociação: Esta qualidade permite que a pessoa consiga entrar em uma negociação entendendo ambos os lados e conduzindo todos a um acordo;</w:t>
      </w:r>
    </w:p>
    <w:p w14:paraId="1854FD9C" w14:textId="77777777" w:rsidR="009169E1" w:rsidRDefault="009169E1" w:rsidP="00724D25">
      <w:pPr>
        <w:pStyle w:val="PargrafodaLista"/>
        <w:numPr>
          <w:ilvl w:val="0"/>
          <w:numId w:val="6"/>
        </w:numPr>
        <w:spacing w:line="360" w:lineRule="auto"/>
        <w:jc w:val="both"/>
        <w:rPr>
          <w:rFonts w:cs="Times New Roman"/>
          <w:szCs w:val="24"/>
        </w:rPr>
      </w:pPr>
      <w:r>
        <w:rPr>
          <w:rFonts w:cs="Times New Roman"/>
          <w:szCs w:val="24"/>
        </w:rPr>
        <w:t>Qualidade de gestão de tempo: Esta qualidade permite que a pessoa consiga gerir suas tarefas e seu tempo;</w:t>
      </w:r>
    </w:p>
    <w:p w14:paraId="0F91F549" w14:textId="77777777" w:rsidR="009169E1" w:rsidRDefault="009169E1" w:rsidP="00724D25">
      <w:pPr>
        <w:pStyle w:val="PargrafodaLista"/>
        <w:numPr>
          <w:ilvl w:val="0"/>
          <w:numId w:val="6"/>
        </w:numPr>
        <w:spacing w:line="360" w:lineRule="auto"/>
        <w:jc w:val="both"/>
        <w:rPr>
          <w:rFonts w:cs="Times New Roman"/>
          <w:szCs w:val="24"/>
        </w:rPr>
      </w:pPr>
      <w:r>
        <w:rPr>
          <w:rFonts w:cs="Times New Roman"/>
          <w:szCs w:val="24"/>
        </w:rPr>
        <w:t>Qualidade de pensamento crítico e estruturado: Esta qualidade permite que a pessoa consiga ter um pensamento crítico acerca de alguma proposição, sabendo estruturar seus pensamentos;</w:t>
      </w:r>
    </w:p>
    <w:p w14:paraId="6D7B9A0E" w14:textId="77777777" w:rsidR="009169E1" w:rsidRDefault="009169E1" w:rsidP="00724D25">
      <w:pPr>
        <w:pStyle w:val="PargrafodaLista"/>
        <w:numPr>
          <w:ilvl w:val="0"/>
          <w:numId w:val="6"/>
        </w:numPr>
        <w:spacing w:line="360" w:lineRule="auto"/>
        <w:jc w:val="both"/>
        <w:rPr>
          <w:rFonts w:cs="Times New Roman"/>
          <w:szCs w:val="24"/>
        </w:rPr>
      </w:pPr>
      <w:r>
        <w:rPr>
          <w:rFonts w:cs="Times New Roman"/>
          <w:szCs w:val="24"/>
        </w:rPr>
        <w:t>Qualidade de trabalho em equipe: Esta qualidade permite que a pessoa consiga trabalhar em equipe, integrando os membros e promovendo participação ativa;</w:t>
      </w:r>
    </w:p>
    <w:p w14:paraId="39D1EF31" w14:textId="77777777" w:rsidR="009169E1" w:rsidRPr="00E94F93" w:rsidRDefault="009169E1" w:rsidP="00724D25">
      <w:pPr>
        <w:pStyle w:val="PargrafodaLista"/>
        <w:numPr>
          <w:ilvl w:val="0"/>
          <w:numId w:val="6"/>
        </w:numPr>
        <w:spacing w:line="360" w:lineRule="auto"/>
        <w:jc w:val="both"/>
        <w:rPr>
          <w:rFonts w:cs="Times New Roman"/>
          <w:szCs w:val="24"/>
        </w:rPr>
      </w:pPr>
      <w:r>
        <w:rPr>
          <w:rFonts w:cs="Times New Roman"/>
          <w:szCs w:val="24"/>
        </w:rPr>
        <w:t>Qualidade de criatividade: Esta qualidade permite que a pessoa consiga ser inovadora e propor soluções para problemas no ambiente de trabalho;</w:t>
      </w:r>
    </w:p>
    <w:p w14:paraId="45D1F80D" w14:textId="77777777" w:rsidR="009169E1" w:rsidRDefault="009169E1" w:rsidP="00724D25">
      <w:pPr>
        <w:pStyle w:val="PargrafodaLista"/>
        <w:numPr>
          <w:ilvl w:val="0"/>
          <w:numId w:val="6"/>
        </w:numPr>
        <w:spacing w:line="360" w:lineRule="auto"/>
        <w:jc w:val="both"/>
        <w:rPr>
          <w:rFonts w:cs="Times New Roman"/>
          <w:szCs w:val="24"/>
        </w:rPr>
      </w:pPr>
      <w:r>
        <w:rPr>
          <w:rFonts w:cs="Times New Roman"/>
          <w:szCs w:val="24"/>
        </w:rPr>
        <w:t xml:space="preserve">Qualidade de empatia: Esta qualidade permite que a pessoa consiga se colocar no lugar do outro e pensar as próximas ações, baseando-se no que o outro possa estar sentindo ou passando. Dessa forma, podemos compreender que a definição da qualidade de empatia de </w:t>
      </w:r>
      <w:proofErr w:type="spellStart"/>
      <w:r>
        <w:rPr>
          <w:rFonts w:cs="Times New Roman"/>
          <w:szCs w:val="24"/>
        </w:rPr>
        <w:t>Kaipa</w:t>
      </w:r>
      <w:proofErr w:type="spellEnd"/>
      <w:r>
        <w:rPr>
          <w:rFonts w:cs="Times New Roman"/>
          <w:szCs w:val="24"/>
        </w:rPr>
        <w:t xml:space="preserve"> (2005), no fundo parece descrever mais </w:t>
      </w:r>
      <w:r>
        <w:rPr>
          <w:rFonts w:cs="Times New Roman"/>
          <w:szCs w:val="24"/>
        </w:rPr>
        <w:lastRenderedPageBreak/>
        <w:t xml:space="preserve">habilidades discursivas que poderiam contribuir para a habilidade de empatia, da forma como Schulz (2008) expõe. </w:t>
      </w:r>
    </w:p>
    <w:p w14:paraId="2325EEFB" w14:textId="77777777" w:rsidR="009169E1" w:rsidRDefault="009169E1" w:rsidP="00724D25">
      <w:pPr>
        <w:pStyle w:val="PargrafodaLista"/>
        <w:numPr>
          <w:ilvl w:val="0"/>
          <w:numId w:val="6"/>
        </w:numPr>
        <w:spacing w:line="360" w:lineRule="auto"/>
        <w:jc w:val="both"/>
        <w:rPr>
          <w:rFonts w:cs="Times New Roman"/>
          <w:szCs w:val="24"/>
        </w:rPr>
      </w:pPr>
      <w:r>
        <w:rPr>
          <w:rFonts w:cs="Times New Roman"/>
          <w:szCs w:val="24"/>
        </w:rPr>
        <w:t>Qualidade de comunicação: Esta qualidade permite que a pessoa consiga transmitir e receber uma mensagem efetivamente para outra pessoa, ou grupo de pessoas.</w:t>
      </w:r>
    </w:p>
    <w:p w14:paraId="014DC803" w14:textId="77777777" w:rsidR="009169E1" w:rsidRDefault="009169E1" w:rsidP="00724D25">
      <w:pPr>
        <w:pStyle w:val="PargrafodaLista"/>
        <w:numPr>
          <w:ilvl w:val="0"/>
          <w:numId w:val="6"/>
        </w:numPr>
        <w:spacing w:line="360" w:lineRule="auto"/>
        <w:jc w:val="both"/>
        <w:rPr>
          <w:rFonts w:cs="Times New Roman"/>
          <w:szCs w:val="24"/>
        </w:rPr>
      </w:pPr>
      <w:r>
        <w:rPr>
          <w:rFonts w:cs="Times New Roman"/>
          <w:szCs w:val="24"/>
        </w:rPr>
        <w:t>Qualidade de honestidade: Esta qualidade permite que a pessoa consiga ser verdadeira no ambiente de trabalho e com seus colegas.</w:t>
      </w:r>
    </w:p>
    <w:p w14:paraId="1FFED0BE" w14:textId="77777777" w:rsidR="009169E1" w:rsidRDefault="009169E1" w:rsidP="00724D25">
      <w:pPr>
        <w:pStyle w:val="PargrafodaLista"/>
        <w:numPr>
          <w:ilvl w:val="0"/>
          <w:numId w:val="6"/>
        </w:numPr>
        <w:spacing w:line="360" w:lineRule="auto"/>
        <w:jc w:val="both"/>
        <w:rPr>
          <w:rFonts w:cs="Times New Roman"/>
          <w:szCs w:val="24"/>
        </w:rPr>
      </w:pPr>
      <w:r>
        <w:rPr>
          <w:rFonts w:cs="Times New Roman"/>
          <w:szCs w:val="24"/>
        </w:rPr>
        <w:t xml:space="preserve">Qualidade de empatia cultural e conhecimentos comuns: Esta qualidade permite que a pessoa consiga entender que a cultura das outras pessoas são </w:t>
      </w:r>
      <w:proofErr w:type="gramStart"/>
      <w:r>
        <w:rPr>
          <w:rFonts w:cs="Times New Roman"/>
          <w:szCs w:val="24"/>
        </w:rPr>
        <w:t>diferentes</w:t>
      </w:r>
      <w:proofErr w:type="gramEnd"/>
      <w:r>
        <w:rPr>
          <w:rFonts w:cs="Times New Roman"/>
          <w:szCs w:val="24"/>
        </w:rPr>
        <w:t>, e também conhecer de conhecimentos gerais para poder compartilhar ideias e informações.</w:t>
      </w:r>
    </w:p>
    <w:p w14:paraId="0D9ABE9A" w14:textId="77777777" w:rsidR="009169E1" w:rsidRDefault="009169E1" w:rsidP="009169E1">
      <w:pPr>
        <w:jc w:val="both"/>
        <w:rPr>
          <w:rFonts w:cs="Times New Roman"/>
          <w:szCs w:val="24"/>
        </w:rPr>
      </w:pPr>
    </w:p>
    <w:p w14:paraId="048ED40E" w14:textId="77777777" w:rsidR="009169E1" w:rsidRDefault="009169E1" w:rsidP="009169E1">
      <w:pPr>
        <w:ind w:firstLine="709"/>
        <w:jc w:val="both"/>
        <w:rPr>
          <w:rFonts w:cs="Times New Roman"/>
          <w:szCs w:val="24"/>
        </w:rPr>
      </w:pPr>
      <w:r>
        <w:rPr>
          <w:rFonts w:cs="Times New Roman"/>
          <w:szCs w:val="24"/>
        </w:rPr>
        <w:t xml:space="preserve">O autor ainda complementa que </w:t>
      </w:r>
      <w:r w:rsidRPr="001F203D">
        <w:rPr>
          <w:rStyle w:val="Refdecomentrio"/>
          <w:sz w:val="24"/>
          <w:szCs w:val="24"/>
        </w:rPr>
        <w:t>q</w:t>
      </w:r>
      <w:r>
        <w:rPr>
          <w:rFonts w:cs="Times New Roman"/>
          <w:szCs w:val="24"/>
        </w:rPr>
        <w:t>ualidade de comunicação, qualidade de pensamento crítico e estruturado e qualidade de criatividade como as mais importantes para os seres humanos desenvolverem, pois considera que estas são as que mais falham.</w:t>
      </w:r>
    </w:p>
    <w:p w14:paraId="7669DE75" w14:textId="77777777" w:rsidR="009169E1" w:rsidRDefault="009169E1" w:rsidP="009169E1">
      <w:pPr>
        <w:ind w:firstLine="360"/>
        <w:jc w:val="both"/>
        <w:rPr>
          <w:rFonts w:cs="Times New Roman"/>
          <w:szCs w:val="24"/>
        </w:rPr>
      </w:pPr>
      <w:r>
        <w:rPr>
          <w:rFonts w:cs="Times New Roman"/>
          <w:szCs w:val="24"/>
        </w:rPr>
        <w:tab/>
        <w:t xml:space="preserve">No decorrer do trabalho, </w:t>
      </w:r>
      <w:proofErr w:type="gramStart"/>
      <w:r>
        <w:rPr>
          <w:rFonts w:cs="Times New Roman"/>
          <w:szCs w:val="24"/>
        </w:rPr>
        <w:t>irá</w:t>
      </w:r>
      <w:proofErr w:type="gramEnd"/>
      <w:r>
        <w:rPr>
          <w:rFonts w:cs="Times New Roman"/>
          <w:szCs w:val="24"/>
        </w:rPr>
        <w:t xml:space="preserve"> ser explicado quais qualidades e quais metodologias de capacitação dos alunos  foram consideradas para a análise dos planos de ensino. Dadas </w:t>
      </w:r>
      <w:proofErr w:type="gramStart"/>
      <w:r>
        <w:rPr>
          <w:rFonts w:cs="Times New Roman"/>
          <w:szCs w:val="24"/>
        </w:rPr>
        <w:t>as</w:t>
      </w:r>
      <w:proofErr w:type="gramEnd"/>
      <w:r>
        <w:rPr>
          <w:rFonts w:cs="Times New Roman"/>
          <w:szCs w:val="24"/>
        </w:rPr>
        <w:t xml:space="preserve"> três bases de dados apresentadas pelo autor, podemos perceber que as qualidades de comunicação e de trabalho em equipe são comuns nas três. </w:t>
      </w:r>
      <w:r>
        <w:rPr>
          <w:rFonts w:cs="Times New Roman"/>
          <w:szCs w:val="24"/>
        </w:rPr>
        <w:br/>
        <w:t xml:space="preserve">As qualidades de humildade e </w:t>
      </w:r>
      <w:proofErr w:type="gramStart"/>
      <w:r>
        <w:rPr>
          <w:rFonts w:cs="Times New Roman"/>
          <w:szCs w:val="24"/>
        </w:rPr>
        <w:t>auto confiança</w:t>
      </w:r>
      <w:proofErr w:type="gramEnd"/>
      <w:r>
        <w:rPr>
          <w:rFonts w:cs="Times New Roman"/>
          <w:szCs w:val="24"/>
        </w:rPr>
        <w:t xml:space="preserve"> e inteligência emocional só são destacadas por </w:t>
      </w:r>
      <w:proofErr w:type="spellStart"/>
      <w:r>
        <w:rPr>
          <w:rFonts w:cs="Times New Roman"/>
          <w:szCs w:val="24"/>
        </w:rPr>
        <w:t>Kaipa</w:t>
      </w:r>
      <w:proofErr w:type="spellEnd"/>
      <w:r>
        <w:rPr>
          <w:rFonts w:cs="Times New Roman"/>
          <w:szCs w:val="24"/>
        </w:rPr>
        <w:t xml:space="preserve"> (2005), já as qualidades analíticas e de resolução de problemas e a qualidade de se adaptar ás </w:t>
      </w:r>
      <w:proofErr w:type="spellStart"/>
      <w:r>
        <w:rPr>
          <w:rFonts w:cs="Times New Roman"/>
          <w:szCs w:val="24"/>
        </w:rPr>
        <w:t>mudandas</w:t>
      </w:r>
      <w:proofErr w:type="spellEnd"/>
      <w:r>
        <w:rPr>
          <w:rFonts w:cs="Times New Roman"/>
          <w:szCs w:val="24"/>
        </w:rPr>
        <w:t xml:space="preserve"> só são destacadas por Ahmed (2013) e as qualidades de negociação, pensamento crítico e estruturado, criatividade, honestidade e empatia cultural só são destacadas por </w:t>
      </w:r>
      <w:proofErr w:type="spellStart"/>
      <w:r>
        <w:rPr>
          <w:rFonts w:cs="Times New Roman"/>
          <w:szCs w:val="24"/>
        </w:rPr>
        <w:t>Shulz</w:t>
      </w:r>
      <w:proofErr w:type="spellEnd"/>
      <w:r>
        <w:rPr>
          <w:rFonts w:cs="Times New Roman"/>
          <w:szCs w:val="24"/>
        </w:rPr>
        <w:t xml:space="preserve"> (2008).</w:t>
      </w:r>
    </w:p>
    <w:p w14:paraId="56882DFE" w14:textId="77777777" w:rsidR="009169E1" w:rsidRDefault="009169E1" w:rsidP="009169E1">
      <w:pPr>
        <w:tabs>
          <w:tab w:val="left" w:pos="709"/>
        </w:tabs>
        <w:jc w:val="both"/>
        <w:rPr>
          <w:rFonts w:cs="Times New Roman"/>
          <w:szCs w:val="24"/>
        </w:rPr>
      </w:pPr>
      <w:r>
        <w:rPr>
          <w:rFonts w:cs="Times New Roman"/>
          <w:szCs w:val="24"/>
        </w:rPr>
        <w:tab/>
        <w:t xml:space="preserve">Sobre a qualidade de comunicação que é encontrada nos três artigos podemos perceber que as definições tem um embasamento parecido, mas são complementares. Pois cada uma das definições </w:t>
      </w:r>
      <w:proofErr w:type="gramStart"/>
      <w:r>
        <w:rPr>
          <w:rFonts w:cs="Times New Roman"/>
          <w:szCs w:val="24"/>
        </w:rPr>
        <w:t>dependem</w:t>
      </w:r>
      <w:proofErr w:type="gramEnd"/>
      <w:r>
        <w:rPr>
          <w:rFonts w:cs="Times New Roman"/>
          <w:szCs w:val="24"/>
        </w:rPr>
        <w:t xml:space="preserve"> do contexto do trabalho, por exemplo </w:t>
      </w:r>
      <w:proofErr w:type="spellStart"/>
      <w:r>
        <w:rPr>
          <w:rFonts w:cs="Times New Roman"/>
          <w:szCs w:val="24"/>
        </w:rPr>
        <w:t>Kaipa</w:t>
      </w:r>
      <w:proofErr w:type="spellEnd"/>
      <w:r>
        <w:rPr>
          <w:rFonts w:cs="Times New Roman"/>
          <w:szCs w:val="24"/>
        </w:rPr>
        <w:t xml:space="preserve"> (2005) vê a comunicação como uma qualidade totalmente voltada para situações diárias do mercado de trabalho e também a qualidade que uma pessoa tem de ajudar um terceiro, já Ahmed (2013) vê a qualidade como a possibilidade de apresentar e entender ideias, ou seja a </w:t>
      </w:r>
      <w:proofErr w:type="spellStart"/>
      <w:r>
        <w:rPr>
          <w:rFonts w:cs="Times New Roman"/>
          <w:szCs w:val="24"/>
        </w:rPr>
        <w:t>capacitade</w:t>
      </w:r>
      <w:proofErr w:type="spellEnd"/>
      <w:r>
        <w:rPr>
          <w:rFonts w:cs="Times New Roman"/>
          <w:szCs w:val="24"/>
        </w:rPr>
        <w:t xml:space="preserve"> que a pessoa tem de </w:t>
      </w:r>
      <w:proofErr w:type="spellStart"/>
      <w:r>
        <w:rPr>
          <w:rFonts w:cs="Times New Roman"/>
          <w:szCs w:val="24"/>
        </w:rPr>
        <w:t>externalizar</w:t>
      </w:r>
      <w:proofErr w:type="spellEnd"/>
      <w:r>
        <w:rPr>
          <w:rFonts w:cs="Times New Roman"/>
          <w:szCs w:val="24"/>
        </w:rPr>
        <w:t xml:space="preserve"> ideias, e também compreender as ideias que são internalizadas por outro o que é semelhante a definição de Schulz (2008) para a qualidade.</w:t>
      </w:r>
    </w:p>
    <w:p w14:paraId="415958B1" w14:textId="77777777" w:rsidR="009169E1" w:rsidRDefault="009169E1" w:rsidP="009169E1">
      <w:pPr>
        <w:tabs>
          <w:tab w:val="left" w:pos="709"/>
        </w:tabs>
        <w:jc w:val="both"/>
        <w:rPr>
          <w:rFonts w:cs="Times New Roman"/>
          <w:szCs w:val="24"/>
        </w:rPr>
      </w:pPr>
      <w:r>
        <w:rPr>
          <w:rFonts w:cs="Times New Roman"/>
          <w:szCs w:val="24"/>
        </w:rPr>
        <w:tab/>
        <w:t xml:space="preserve">Já a qualidade de trabalho em equipe que também é encontrada nos três artigos e as definições são bem diferentes, Ahmed (2013) destaca que para a pessoa possuir essa qualidade, ela tem que ser um membro efetivo de uma equipe, conseguindo atingir junto </w:t>
      </w:r>
      <w:proofErr w:type="gramStart"/>
      <w:r>
        <w:rPr>
          <w:rFonts w:cs="Times New Roman"/>
          <w:szCs w:val="24"/>
        </w:rPr>
        <w:t>a</w:t>
      </w:r>
      <w:proofErr w:type="gramEnd"/>
      <w:r>
        <w:rPr>
          <w:rFonts w:cs="Times New Roman"/>
          <w:szCs w:val="24"/>
        </w:rPr>
        <w:t xml:space="preserve"> equipe um objetivo específico, é uma visão mais passiva da qualidade. Já </w:t>
      </w:r>
      <w:proofErr w:type="spellStart"/>
      <w:r>
        <w:rPr>
          <w:rFonts w:cs="Times New Roman"/>
          <w:szCs w:val="24"/>
        </w:rPr>
        <w:t>Kaipa</w:t>
      </w:r>
      <w:proofErr w:type="spellEnd"/>
      <w:r>
        <w:rPr>
          <w:rFonts w:cs="Times New Roman"/>
          <w:szCs w:val="24"/>
        </w:rPr>
        <w:t xml:space="preserve"> (2005) e Schulz (2008) entendem que para a pessoa ter a qualidade, ela precisa ser ativa, empática e líder no contexto de trabalho em grupo, conseguindo direcionar para que os outros consigam efetuar o trabalho, se integrar e executar as tarefas. </w:t>
      </w:r>
    </w:p>
    <w:p w14:paraId="1BAC5BF7" w14:textId="77777777" w:rsidR="009169E1" w:rsidRDefault="009169E1" w:rsidP="009169E1">
      <w:pPr>
        <w:ind w:firstLine="360"/>
        <w:jc w:val="both"/>
        <w:rPr>
          <w:rFonts w:cs="Times New Roman"/>
          <w:szCs w:val="24"/>
        </w:rPr>
      </w:pPr>
      <w:r>
        <w:rPr>
          <w:rFonts w:cs="Times New Roman"/>
          <w:szCs w:val="24"/>
        </w:rPr>
        <w:t xml:space="preserve">. </w:t>
      </w:r>
    </w:p>
    <w:p w14:paraId="3E50C828" w14:textId="77777777" w:rsidR="009169E1" w:rsidRDefault="009169E1" w:rsidP="009169E1">
      <w:pPr>
        <w:pStyle w:val="Ttulo2"/>
      </w:pPr>
      <w:bookmarkStart w:id="23" w:name="_Toc519094999"/>
      <w:bookmarkStart w:id="24" w:name="_Toc519449444"/>
      <w:proofErr w:type="gramStart"/>
      <w:r>
        <w:t>3.2 Desenvolvimento</w:t>
      </w:r>
      <w:proofErr w:type="gramEnd"/>
      <w:r>
        <w:t xml:space="preserve"> das qualidades em sala de aula.</w:t>
      </w:r>
      <w:bookmarkEnd w:id="23"/>
      <w:bookmarkEnd w:id="24"/>
      <w:r>
        <w:t xml:space="preserve"> </w:t>
      </w:r>
    </w:p>
    <w:p w14:paraId="3C1B6D90" w14:textId="77777777" w:rsidR="009169E1" w:rsidRDefault="009169E1" w:rsidP="009169E1">
      <w:pPr>
        <w:tabs>
          <w:tab w:val="left" w:pos="1549"/>
        </w:tabs>
      </w:pPr>
      <w:r>
        <w:tab/>
      </w:r>
    </w:p>
    <w:p w14:paraId="03470EA6" w14:textId="77777777" w:rsidR="009169E1" w:rsidRDefault="009169E1" w:rsidP="009169E1">
      <w:pPr>
        <w:ind w:firstLine="720"/>
        <w:jc w:val="both"/>
      </w:pPr>
      <w:r>
        <w:lastRenderedPageBreak/>
        <w:t xml:space="preserve">Para que neste trabalho consigamos propor uma reflexão mínima sobre como a capacitação nas qualidades interpessoais pode ser realizada em sala de aula, traremos autores que discutem práticas de ensino que estimulem o desenvolvimento das características interpessoais nos alunos. </w:t>
      </w:r>
    </w:p>
    <w:p w14:paraId="5809A7E8" w14:textId="77777777" w:rsidR="009169E1" w:rsidRDefault="009169E1" w:rsidP="009169E1">
      <w:pPr>
        <w:ind w:firstLine="720"/>
        <w:jc w:val="both"/>
        <w:rPr>
          <w:rFonts w:cs="Times New Roman"/>
          <w:color w:val="222222"/>
          <w:szCs w:val="24"/>
          <w:shd w:val="clear" w:color="auto" w:fill="FFFFFF"/>
        </w:rPr>
      </w:pPr>
      <w:r>
        <w:rPr>
          <w:rFonts w:cs="Times New Roman"/>
          <w:color w:val="222222"/>
          <w:szCs w:val="24"/>
          <w:shd w:val="clear" w:color="auto" w:fill="FFFFFF"/>
        </w:rPr>
        <w:t>Há uma falha de comunicação entre academia e mercado de trabalho, pois de um lado os alunos entendem que as empresas cobram mais do que deveriam nos processos seletivos, já as empresas afirmam que há uma falha entre o que a academia vê como requisitos</w:t>
      </w:r>
      <w:proofErr w:type="gramStart"/>
      <w:r>
        <w:rPr>
          <w:rFonts w:cs="Times New Roman"/>
          <w:color w:val="222222"/>
          <w:szCs w:val="24"/>
          <w:shd w:val="clear" w:color="auto" w:fill="FFFFFF"/>
        </w:rPr>
        <w:t xml:space="preserve">  </w:t>
      </w:r>
      <w:proofErr w:type="gramEnd"/>
      <w:r>
        <w:rPr>
          <w:rFonts w:cs="Times New Roman"/>
          <w:color w:val="222222"/>
          <w:szCs w:val="24"/>
          <w:shd w:val="clear" w:color="auto" w:fill="FFFFFF"/>
        </w:rPr>
        <w:t xml:space="preserve">para que o egresso da academia seja um bom profissional (ZULAUF, 2006) e o que elas realmente necessitam que esse profissional possua. Outras entidades governamentais já perceberam que existe uma lacuna entre o que é ensinado na universidade e o que é cobrado no mercado de trabalho, como várias outras qualidades além das qualidades técnicas, que precisam ser desenvolvidas para que o egresso consiga ingressar no mercado de trabalho. </w:t>
      </w:r>
    </w:p>
    <w:p w14:paraId="057B5291" w14:textId="77777777" w:rsidR="009169E1" w:rsidRDefault="009169E1" w:rsidP="009169E1">
      <w:pPr>
        <w:ind w:firstLine="720"/>
        <w:jc w:val="both"/>
      </w:pPr>
      <w:r>
        <w:rPr>
          <w:rFonts w:cs="Times New Roman"/>
          <w:color w:val="222222"/>
          <w:szCs w:val="24"/>
          <w:shd w:val="clear" w:color="auto" w:fill="FFFFFF"/>
        </w:rPr>
        <w:t xml:space="preserve">Como o foco nas IES muitas vezes é totalmente técnico e acadêmico, estas outras qualidades são deixadas de lado tanto pelos professores, quanto pelos alunos que podem ser prejudicados no futuro (CHAMORRO-PREMUZIC </w:t>
      </w:r>
      <w:proofErr w:type="gramStart"/>
      <w:r>
        <w:rPr>
          <w:rFonts w:cs="Times New Roman"/>
          <w:color w:val="222222"/>
          <w:szCs w:val="24"/>
          <w:shd w:val="clear" w:color="auto" w:fill="FFFFFF"/>
        </w:rPr>
        <w:t>E</w:t>
      </w:r>
      <w:r w:rsidRPr="0098273F">
        <w:rPr>
          <w:rFonts w:cs="Times New Roman"/>
          <w:color w:val="222222"/>
          <w:szCs w:val="24"/>
          <w:shd w:val="clear" w:color="auto" w:fill="FFFFFF"/>
        </w:rPr>
        <w:t>t</w:t>
      </w:r>
      <w:proofErr w:type="gramEnd"/>
      <w:r w:rsidRPr="0098273F">
        <w:rPr>
          <w:rFonts w:cs="Times New Roman"/>
          <w:color w:val="222222"/>
          <w:szCs w:val="24"/>
          <w:shd w:val="clear" w:color="auto" w:fill="FFFFFF"/>
        </w:rPr>
        <w:t xml:space="preserve"> al</w:t>
      </w:r>
      <w:r>
        <w:rPr>
          <w:rFonts w:cs="Times New Roman"/>
          <w:color w:val="222222"/>
          <w:szCs w:val="24"/>
          <w:shd w:val="clear" w:color="auto" w:fill="FFFFFF"/>
        </w:rPr>
        <w:t xml:space="preserve">, 2010). No contexto do curso de Sistemas de Informação e de profissionais de T.I </w:t>
      </w:r>
      <w:r>
        <w:rPr>
          <w:shd w:val="clear" w:color="auto" w:fill="FFFFFF"/>
        </w:rPr>
        <w:t>este problema se agrava, pois estes profissionais possuem menor interação social, talvez pelo motivo de interagirem diariamente somente com computadores (BARTOL &amp; MARTIN, 1982). Entretanto, este é um problema</w:t>
      </w:r>
      <w:proofErr w:type="gramStart"/>
      <w:r>
        <w:rPr>
          <w:shd w:val="clear" w:color="auto" w:fill="FFFFFF"/>
        </w:rPr>
        <w:t xml:space="preserve"> pois</w:t>
      </w:r>
      <w:proofErr w:type="gramEnd"/>
      <w:r>
        <w:rPr>
          <w:shd w:val="clear" w:color="auto" w:fill="FFFFFF"/>
        </w:rPr>
        <w:t xml:space="preserve"> o RF-SI da Sociedade Brasileira de Computação deixa explícito que espera-se que o egresso  seja capacitado nestas qualidades, nos levando a perceber que há um problema em relação a como estes profissionais são formados na academia. </w:t>
      </w:r>
    </w:p>
    <w:p w14:paraId="671B42A4" w14:textId="77777777" w:rsidR="009169E1" w:rsidRPr="006C290F" w:rsidRDefault="009169E1" w:rsidP="009169E1">
      <w:pPr>
        <w:ind w:firstLine="720"/>
        <w:jc w:val="both"/>
      </w:pPr>
      <w:r>
        <w:t xml:space="preserve">A escolha de determinadas qualidades interpessoais para a análise dos planos de ensino foi fundamentada em </w:t>
      </w:r>
      <w:proofErr w:type="spellStart"/>
      <w:r>
        <w:t>Kaipa</w:t>
      </w:r>
      <w:proofErr w:type="spellEnd"/>
      <w:r>
        <w:t xml:space="preserve"> (2005), Ahmed (2013) e Schulz (2008), tais autores apresentam as qualidades “comunicação”, “trabalho em equipe” e “organização”, além de correlaciona-las com a </w:t>
      </w:r>
      <w:r w:rsidRPr="00207F5D">
        <w:rPr>
          <w:rFonts w:cs="Times New Roman"/>
          <w:color w:val="222222"/>
          <w:szCs w:val="24"/>
          <w:shd w:val="clear" w:color="auto" w:fill="FFFFFF"/>
        </w:rPr>
        <w:t>educação e metodologi</w:t>
      </w:r>
      <w:r>
        <w:rPr>
          <w:rFonts w:cs="Times New Roman"/>
          <w:color w:val="222222"/>
          <w:szCs w:val="24"/>
          <w:shd w:val="clear" w:color="auto" w:fill="FFFFFF"/>
        </w:rPr>
        <w:t xml:space="preserve">as acadêmicas e o mercado de software. </w:t>
      </w:r>
    </w:p>
    <w:p w14:paraId="1BD86FBD" w14:textId="77777777" w:rsidR="009169E1" w:rsidRDefault="009169E1" w:rsidP="009169E1">
      <w:pPr>
        <w:ind w:firstLine="720"/>
        <w:jc w:val="both"/>
        <w:rPr>
          <w:rFonts w:cs="Times New Roman"/>
          <w:color w:val="222222"/>
          <w:szCs w:val="24"/>
          <w:shd w:val="clear" w:color="auto" w:fill="FFFFFF"/>
        </w:rPr>
      </w:pPr>
      <w:r>
        <w:rPr>
          <w:rFonts w:cs="Times New Roman"/>
          <w:color w:val="222222"/>
          <w:szCs w:val="24"/>
          <w:shd w:val="clear" w:color="auto" w:fill="FFFFFF"/>
        </w:rPr>
        <w:t xml:space="preserve">No que diz respeito </w:t>
      </w:r>
      <w:proofErr w:type="gramStart"/>
      <w:r>
        <w:rPr>
          <w:rFonts w:cs="Times New Roman"/>
          <w:color w:val="222222"/>
          <w:szCs w:val="24"/>
          <w:shd w:val="clear" w:color="auto" w:fill="FFFFFF"/>
        </w:rPr>
        <w:t>a</w:t>
      </w:r>
      <w:proofErr w:type="gramEnd"/>
      <w:r>
        <w:rPr>
          <w:rFonts w:cs="Times New Roman"/>
          <w:color w:val="222222"/>
          <w:szCs w:val="24"/>
          <w:shd w:val="clear" w:color="auto" w:fill="FFFFFF"/>
        </w:rPr>
        <w:t xml:space="preserve"> habilidade de comunicação e trabalho em equipe, observamos que determinadas atividades e/ou metodologias (</w:t>
      </w:r>
      <w:proofErr w:type="spellStart"/>
      <w:r>
        <w:rPr>
          <w:rFonts w:cs="Times New Roman"/>
          <w:color w:val="222222"/>
          <w:szCs w:val="24"/>
          <w:shd w:val="clear" w:color="auto" w:fill="FFFFFF"/>
        </w:rPr>
        <w:t>comoas</w:t>
      </w:r>
      <w:proofErr w:type="spellEnd"/>
      <w:r>
        <w:rPr>
          <w:rFonts w:cs="Times New Roman"/>
          <w:color w:val="222222"/>
          <w:szCs w:val="24"/>
          <w:shd w:val="clear" w:color="auto" w:fill="FFFFFF"/>
        </w:rPr>
        <w:t xml:space="preserve"> metodologias de discussão em sala de aula, seminários, apresentações de ponto de vista pelos alunos entre outros, a técnica do seminário) parecem ser bastante utilizadas  na academia e se mostram importantes para que o aluno possa desenvolver competências como comunicação, trabalho em equipe, posicionamento, entre outras </w:t>
      </w:r>
      <w:r w:rsidRPr="0099595B">
        <w:rPr>
          <w:rFonts w:cs="Times New Roman"/>
          <w:color w:val="222222"/>
          <w:szCs w:val="24"/>
          <w:shd w:val="clear" w:color="auto" w:fill="FFFFFF"/>
        </w:rPr>
        <w:t xml:space="preserve">(CARBONESI, 2016). De Araújo Rodrigues </w:t>
      </w:r>
      <w:proofErr w:type="gramStart"/>
      <w:r w:rsidRPr="0099595B">
        <w:rPr>
          <w:rFonts w:cs="Times New Roman"/>
          <w:color w:val="222222"/>
          <w:szCs w:val="24"/>
          <w:shd w:val="clear" w:color="auto" w:fill="FFFFFF"/>
        </w:rPr>
        <w:t>et</w:t>
      </w:r>
      <w:proofErr w:type="gramEnd"/>
      <w:r w:rsidRPr="0099595B">
        <w:rPr>
          <w:rFonts w:cs="Times New Roman"/>
          <w:color w:val="222222"/>
          <w:szCs w:val="24"/>
          <w:shd w:val="clear" w:color="auto" w:fill="FFFFFF"/>
        </w:rPr>
        <w:t xml:space="preserve"> al (2014) complementam que a</w:t>
      </w:r>
      <w:r w:rsidRPr="00DD640A">
        <w:rPr>
          <w:rFonts w:cs="Times New Roman"/>
          <w:color w:val="222222"/>
          <w:szCs w:val="24"/>
          <w:shd w:val="clear" w:color="auto" w:fill="FFFFFF"/>
        </w:rPr>
        <w:t xml:space="preserve"> apresentação de seminários e </w:t>
      </w:r>
      <w:r>
        <w:rPr>
          <w:rFonts w:cs="Times New Roman"/>
          <w:color w:val="222222"/>
          <w:szCs w:val="24"/>
          <w:shd w:val="clear" w:color="auto" w:fill="FFFFFF"/>
        </w:rPr>
        <w:t xml:space="preserve">a </w:t>
      </w:r>
      <w:r w:rsidRPr="00DD640A">
        <w:rPr>
          <w:rFonts w:cs="Times New Roman"/>
          <w:color w:val="222222"/>
          <w:szCs w:val="24"/>
          <w:shd w:val="clear" w:color="auto" w:fill="FFFFFF"/>
        </w:rPr>
        <w:t>discussão em sala de aula pode</w:t>
      </w:r>
      <w:r>
        <w:rPr>
          <w:rFonts w:cs="Times New Roman"/>
          <w:color w:val="222222"/>
          <w:szCs w:val="24"/>
          <w:shd w:val="clear" w:color="auto" w:fill="FFFFFF"/>
        </w:rPr>
        <w:t>m</w:t>
      </w:r>
      <w:r w:rsidRPr="00DD640A">
        <w:rPr>
          <w:rFonts w:cs="Times New Roman"/>
          <w:color w:val="222222"/>
          <w:szCs w:val="24"/>
          <w:shd w:val="clear" w:color="auto" w:fill="FFFFFF"/>
        </w:rPr>
        <w:t xml:space="preserve"> ser executada</w:t>
      </w:r>
      <w:r>
        <w:rPr>
          <w:rFonts w:cs="Times New Roman"/>
          <w:color w:val="222222"/>
          <w:szCs w:val="24"/>
          <w:shd w:val="clear" w:color="auto" w:fill="FFFFFF"/>
        </w:rPr>
        <w:t>s</w:t>
      </w:r>
      <w:r w:rsidRPr="00DD640A">
        <w:rPr>
          <w:rFonts w:cs="Times New Roman"/>
          <w:color w:val="222222"/>
          <w:szCs w:val="24"/>
          <w:shd w:val="clear" w:color="auto" w:fill="FFFFFF"/>
        </w:rPr>
        <w:t xml:space="preserve"> </w:t>
      </w:r>
      <w:r>
        <w:rPr>
          <w:rFonts w:cs="Times New Roman"/>
          <w:color w:val="222222"/>
          <w:szCs w:val="24"/>
          <w:shd w:val="clear" w:color="auto" w:fill="FFFFFF"/>
        </w:rPr>
        <w:t xml:space="preserve">com diferentes propósitos como identificação de problemas, desenvolvimento de argumentação e prática da comunicação. </w:t>
      </w:r>
    </w:p>
    <w:p w14:paraId="59435730" w14:textId="77777777" w:rsidR="009169E1" w:rsidRPr="006C290F" w:rsidRDefault="009169E1" w:rsidP="009169E1">
      <w:pPr>
        <w:pStyle w:val="SemEspaamento"/>
        <w:rPr>
          <w:rFonts w:cs="Times New Roman"/>
          <w:color w:val="222222"/>
          <w:szCs w:val="24"/>
          <w:shd w:val="clear" w:color="auto" w:fill="FFFFFF"/>
        </w:rPr>
      </w:pPr>
      <w:r>
        <w:rPr>
          <w:shd w:val="clear" w:color="auto" w:fill="FFFFFF"/>
        </w:rPr>
        <w:t>“Através dos seminários, o aluno tem a consciência realista do quanto foi captado e absorvido do conteúdo, que está sendo apresentado, em uma versão dinâmica, e se os objetivos de aprendizagem foram atingidos” (</w:t>
      </w:r>
      <w:r>
        <w:rPr>
          <w:rFonts w:ascii="Arial" w:hAnsi="Arial"/>
          <w:shd w:val="clear" w:color="auto" w:fill="FFFFFF"/>
        </w:rPr>
        <w:t xml:space="preserve">DE ARAÚJO RODRIGUES </w:t>
      </w:r>
      <w:proofErr w:type="gramStart"/>
      <w:r>
        <w:rPr>
          <w:rFonts w:ascii="Arial" w:hAnsi="Arial"/>
          <w:shd w:val="clear" w:color="auto" w:fill="FFFFFF"/>
        </w:rPr>
        <w:t>et</w:t>
      </w:r>
      <w:proofErr w:type="gramEnd"/>
      <w:r>
        <w:rPr>
          <w:rFonts w:ascii="Arial" w:hAnsi="Arial"/>
          <w:shd w:val="clear" w:color="auto" w:fill="FFFFFF"/>
        </w:rPr>
        <w:t xml:space="preserve"> al, 2014).</w:t>
      </w:r>
    </w:p>
    <w:p w14:paraId="0774A8C1" w14:textId="77777777" w:rsidR="009169E1" w:rsidRDefault="009169E1" w:rsidP="009169E1">
      <w:pPr>
        <w:jc w:val="both"/>
        <w:rPr>
          <w:rFonts w:ascii="Arial" w:hAnsi="Arial"/>
          <w:color w:val="222222"/>
          <w:sz w:val="20"/>
          <w:shd w:val="clear" w:color="auto" w:fill="FFFFFF"/>
        </w:rPr>
      </w:pPr>
    </w:p>
    <w:p w14:paraId="217A9F33" w14:textId="77777777" w:rsidR="009169E1" w:rsidRDefault="009169E1" w:rsidP="009169E1">
      <w:pPr>
        <w:ind w:firstLine="720"/>
        <w:jc w:val="both"/>
        <w:rPr>
          <w:rFonts w:cs="Times New Roman"/>
          <w:color w:val="222222"/>
          <w:szCs w:val="24"/>
          <w:shd w:val="clear" w:color="auto" w:fill="FFFFFF"/>
        </w:rPr>
      </w:pPr>
      <w:r>
        <w:rPr>
          <w:rFonts w:cs="Times New Roman"/>
          <w:color w:val="222222"/>
          <w:szCs w:val="24"/>
          <w:shd w:val="clear" w:color="auto" w:fill="FFFFFF"/>
        </w:rPr>
        <w:t>No que diz respeito à</w:t>
      </w:r>
      <w:proofErr w:type="gramStart"/>
      <w:r>
        <w:rPr>
          <w:rFonts w:cs="Times New Roman"/>
          <w:color w:val="222222"/>
          <w:szCs w:val="24"/>
          <w:shd w:val="clear" w:color="auto" w:fill="FFFFFF"/>
        </w:rPr>
        <w:t xml:space="preserve">  </w:t>
      </w:r>
      <w:proofErr w:type="gramEnd"/>
      <w:r>
        <w:rPr>
          <w:rFonts w:cs="Times New Roman"/>
          <w:color w:val="222222"/>
          <w:szCs w:val="24"/>
          <w:shd w:val="clear" w:color="auto" w:fill="FFFFFF"/>
        </w:rPr>
        <w:t>qualidade de trabalho em equipe</w:t>
      </w:r>
      <w:r w:rsidRPr="00F175AE">
        <w:rPr>
          <w:rFonts w:cs="Times New Roman"/>
          <w:color w:val="222222"/>
          <w:szCs w:val="24"/>
          <w:shd w:val="clear" w:color="auto" w:fill="FFFFFF"/>
        </w:rPr>
        <w:t xml:space="preserve"> </w:t>
      </w:r>
      <w:r>
        <w:rPr>
          <w:rFonts w:cs="Times New Roman"/>
          <w:color w:val="222222"/>
          <w:szCs w:val="24"/>
          <w:shd w:val="clear" w:color="auto" w:fill="FFFFFF"/>
        </w:rPr>
        <w:t>observamos que</w:t>
      </w:r>
      <w:r w:rsidRPr="00F175AE">
        <w:rPr>
          <w:rFonts w:cs="Times New Roman"/>
          <w:color w:val="222222"/>
          <w:szCs w:val="24"/>
          <w:shd w:val="clear" w:color="auto" w:fill="FFFFFF"/>
        </w:rPr>
        <w:t xml:space="preserve"> as metodologias de trabalhos em grupo, exercícios em grupo</w:t>
      </w:r>
      <w:r>
        <w:rPr>
          <w:rFonts w:cs="Times New Roman"/>
          <w:color w:val="222222"/>
          <w:szCs w:val="24"/>
          <w:shd w:val="clear" w:color="auto" w:fill="FFFFFF"/>
        </w:rPr>
        <w:t xml:space="preserve">, </w:t>
      </w:r>
      <w:r w:rsidRPr="00F175AE">
        <w:rPr>
          <w:rFonts w:cs="Times New Roman"/>
          <w:color w:val="222222"/>
          <w:szCs w:val="24"/>
          <w:shd w:val="clear" w:color="auto" w:fill="FFFFFF"/>
        </w:rPr>
        <w:t>estudos de caso</w:t>
      </w:r>
      <w:r>
        <w:rPr>
          <w:rFonts w:cs="Times New Roman"/>
          <w:color w:val="222222"/>
          <w:szCs w:val="24"/>
          <w:shd w:val="clear" w:color="auto" w:fill="FFFFFF"/>
        </w:rPr>
        <w:t xml:space="preserve"> e técnicas de seminários podem ser atividades bastante proveitosas.</w:t>
      </w:r>
    </w:p>
    <w:p w14:paraId="783A2C02" w14:textId="77777777" w:rsidR="009169E1" w:rsidRDefault="009169E1" w:rsidP="009169E1">
      <w:pPr>
        <w:ind w:firstLine="720"/>
        <w:jc w:val="both"/>
        <w:rPr>
          <w:rFonts w:cs="Times New Roman"/>
          <w:color w:val="222222"/>
          <w:szCs w:val="24"/>
          <w:shd w:val="clear" w:color="auto" w:fill="FFFFFF"/>
        </w:rPr>
      </w:pPr>
    </w:p>
    <w:p w14:paraId="6AB749AD" w14:textId="77777777" w:rsidR="009169E1" w:rsidRPr="008618B9" w:rsidRDefault="009169E1" w:rsidP="009169E1">
      <w:pPr>
        <w:pStyle w:val="SemEspaamento"/>
      </w:pPr>
      <w:r w:rsidRPr="008618B9">
        <w:t>(...</w:t>
      </w:r>
      <w:proofErr w:type="gramStart"/>
      <w:r w:rsidRPr="008618B9">
        <w:t>)É</w:t>
      </w:r>
      <w:proofErr w:type="gramEnd"/>
      <w:r w:rsidRPr="008618B9">
        <w:t xml:space="preserve"> fato que o trabalho em grupo vem sendo um recurso muito utilizado por professores para dinamizar e para estimular a participação ativa dos alunos no processo de aprendizagem, com o intuito de promover a interação social entre os membros, beneficiando, com isso, a relação entre aprendizado e desenvolvimento.</w:t>
      </w:r>
      <w:r>
        <w:t xml:space="preserve"> (DA SILVA, F.S &amp; LEAL, T.F,</w:t>
      </w:r>
      <w:proofErr w:type="gramStart"/>
      <w:r>
        <w:t xml:space="preserve">  </w:t>
      </w:r>
      <w:proofErr w:type="gramEnd"/>
      <w:r>
        <w:t xml:space="preserve">2005 </w:t>
      </w:r>
      <w:r w:rsidRPr="008618B9">
        <w:t>)</w:t>
      </w:r>
    </w:p>
    <w:p w14:paraId="149262EB" w14:textId="77777777" w:rsidR="009169E1" w:rsidRDefault="009169E1" w:rsidP="009169E1">
      <w:pPr>
        <w:jc w:val="both"/>
        <w:rPr>
          <w:rFonts w:cs="Times New Roman"/>
          <w:color w:val="222222"/>
          <w:szCs w:val="24"/>
          <w:shd w:val="clear" w:color="auto" w:fill="FFFFFF"/>
        </w:rPr>
      </w:pPr>
    </w:p>
    <w:p w14:paraId="4EE98885" w14:textId="77777777" w:rsidR="009169E1" w:rsidRDefault="009169E1" w:rsidP="009169E1">
      <w:pPr>
        <w:ind w:firstLine="720"/>
        <w:jc w:val="both"/>
        <w:rPr>
          <w:rFonts w:cs="Times New Roman"/>
          <w:color w:val="222222"/>
          <w:szCs w:val="24"/>
          <w:shd w:val="clear" w:color="auto" w:fill="FFFFFF"/>
        </w:rPr>
      </w:pPr>
      <w:r>
        <w:rPr>
          <w:rFonts w:cs="Times New Roman"/>
          <w:color w:val="222222"/>
          <w:szCs w:val="24"/>
          <w:shd w:val="clear" w:color="auto" w:fill="FFFFFF"/>
        </w:rPr>
        <w:t>O ser humano é um ser essencialmente social, por isso compreende-se que práticas de trabalho em grupo auxiliam os alunos a desenvolver</w:t>
      </w:r>
      <w:proofErr w:type="gramStart"/>
      <w:r>
        <w:rPr>
          <w:rFonts w:cs="Times New Roman"/>
          <w:color w:val="222222"/>
          <w:szCs w:val="24"/>
          <w:shd w:val="clear" w:color="auto" w:fill="FFFFFF"/>
        </w:rPr>
        <w:t xml:space="preserve">  </w:t>
      </w:r>
      <w:proofErr w:type="gramEnd"/>
      <w:r>
        <w:rPr>
          <w:rFonts w:cs="Times New Roman"/>
          <w:color w:val="222222"/>
          <w:szCs w:val="24"/>
          <w:shd w:val="clear" w:color="auto" w:fill="FFFFFF"/>
        </w:rPr>
        <w:t>autonomia, comunicação, argumentação, entre outras qualidades. Em sala de aula, o trabalho em grupo, por exemplo, demonstra ser mais efetivo em detrimento do trabalho individual, pois estimula a troca de conhecimento e pontos de vista (RIESS, 2010</w:t>
      </w:r>
      <w:proofErr w:type="gramStart"/>
      <w:r>
        <w:rPr>
          <w:rFonts w:cs="Times New Roman"/>
          <w:color w:val="222222"/>
          <w:szCs w:val="24"/>
          <w:shd w:val="clear" w:color="auto" w:fill="FFFFFF"/>
        </w:rPr>
        <w:t>) .</w:t>
      </w:r>
      <w:proofErr w:type="gramEnd"/>
      <w:r>
        <w:rPr>
          <w:rFonts w:cs="Times New Roman"/>
          <w:color w:val="222222"/>
          <w:szCs w:val="24"/>
          <w:shd w:val="clear" w:color="auto" w:fill="FFFFFF"/>
        </w:rPr>
        <w:t xml:space="preserve"> </w:t>
      </w:r>
    </w:p>
    <w:p w14:paraId="7027242A" w14:textId="77777777" w:rsidR="009169E1" w:rsidRDefault="009169E1" w:rsidP="009169E1">
      <w:pPr>
        <w:jc w:val="both"/>
        <w:rPr>
          <w:rFonts w:cs="Times New Roman"/>
          <w:color w:val="222222"/>
          <w:szCs w:val="24"/>
          <w:shd w:val="clear" w:color="auto" w:fill="FFFFFF"/>
        </w:rPr>
      </w:pPr>
      <w:r>
        <w:rPr>
          <w:rFonts w:cs="Times New Roman"/>
          <w:color w:val="222222"/>
          <w:szCs w:val="24"/>
          <w:shd w:val="clear" w:color="auto" w:fill="FFFFFF"/>
        </w:rPr>
        <w:t xml:space="preserve">No que diz respeito </w:t>
      </w:r>
      <w:proofErr w:type="gramStart"/>
      <w:r>
        <w:rPr>
          <w:rFonts w:cs="Times New Roman"/>
          <w:color w:val="222222"/>
          <w:szCs w:val="24"/>
          <w:shd w:val="clear" w:color="auto" w:fill="FFFFFF"/>
        </w:rPr>
        <w:t>a</w:t>
      </w:r>
      <w:proofErr w:type="gramEnd"/>
      <w:r>
        <w:rPr>
          <w:rFonts w:cs="Times New Roman"/>
          <w:color w:val="222222"/>
          <w:szCs w:val="24"/>
          <w:shd w:val="clear" w:color="auto" w:fill="FFFFFF"/>
        </w:rPr>
        <w:t xml:space="preserve"> qualidade de organização observamos atividades e metodologias nas quais os alunos necessitavam executar atividades propostas, com recursos propostos e limitados, e com tempo bem definido, seguindo a definição de AHMED (2013). </w:t>
      </w:r>
    </w:p>
    <w:p w14:paraId="28A354E6" w14:textId="77777777" w:rsidR="009169E1" w:rsidRPr="00F51BF4" w:rsidRDefault="009169E1" w:rsidP="009169E1">
      <w:pPr>
        <w:jc w:val="both"/>
        <w:rPr>
          <w:rFonts w:cs="Times New Roman"/>
          <w:szCs w:val="24"/>
        </w:rPr>
      </w:pPr>
    </w:p>
    <w:p w14:paraId="1CFCB5ED" w14:textId="77777777" w:rsidR="009169E1" w:rsidRPr="00BB28F7" w:rsidRDefault="009169E1" w:rsidP="009169E1">
      <w:pPr>
        <w:pStyle w:val="Ttulo2"/>
        <w:rPr>
          <w:rFonts w:cs="Times New Roman"/>
          <w:szCs w:val="24"/>
        </w:rPr>
      </w:pPr>
      <w:bookmarkStart w:id="25" w:name="_Toc519095000"/>
      <w:bookmarkStart w:id="26" w:name="_Toc519449445"/>
      <w:r>
        <w:t>3.3 Diretrizes da Sociedade Brasileira de Computação (SBC) e do Ministério de Educação e Cultura (MEC) para egressos de cursos de Sistemas de Informação no Brasil.</w:t>
      </w:r>
      <w:bookmarkEnd w:id="25"/>
      <w:bookmarkEnd w:id="26"/>
    </w:p>
    <w:p w14:paraId="25DC0BAF" w14:textId="77777777" w:rsidR="009169E1" w:rsidRDefault="009169E1" w:rsidP="009169E1">
      <w:pPr>
        <w:jc w:val="both"/>
        <w:rPr>
          <w:rFonts w:cs="Times New Roman"/>
          <w:szCs w:val="24"/>
        </w:rPr>
      </w:pPr>
    </w:p>
    <w:p w14:paraId="05B8F01A" w14:textId="77777777" w:rsidR="009169E1" w:rsidRDefault="009169E1" w:rsidP="009169E1">
      <w:pPr>
        <w:ind w:firstLine="720"/>
        <w:jc w:val="both"/>
        <w:rPr>
          <w:rFonts w:cs="Times New Roman"/>
          <w:szCs w:val="24"/>
        </w:rPr>
      </w:pPr>
      <w:r>
        <w:rPr>
          <w:rFonts w:cs="Times New Roman"/>
          <w:szCs w:val="24"/>
        </w:rPr>
        <w:t>Outra base teórica importante para a pesquisa são os documentos oficiais que tratam da construção dos cursos de Sistema de Informação nas Instituições de Ensino Superior (IES), ou seja, as diretrizes da SBC (2017) e do MEC, (2016)</w:t>
      </w:r>
      <w:proofErr w:type="gramStart"/>
      <w:r>
        <w:rPr>
          <w:rFonts w:cs="Times New Roman"/>
          <w:szCs w:val="24"/>
        </w:rPr>
        <w:t xml:space="preserve">  </w:t>
      </w:r>
      <w:proofErr w:type="gramEnd"/>
      <w:r>
        <w:rPr>
          <w:rFonts w:cs="Times New Roman"/>
          <w:szCs w:val="24"/>
        </w:rPr>
        <w:t>para os egressos de cursos de Bacharelado em Sistemas de Informação no Brasil, a fim de entender quais as qualidades que estes órgãos entendem como importantes para um egresso destes cursos .</w:t>
      </w:r>
    </w:p>
    <w:p w14:paraId="22DFB96A" w14:textId="77777777" w:rsidR="009169E1" w:rsidRDefault="009169E1" w:rsidP="009169E1">
      <w:pPr>
        <w:ind w:firstLine="720"/>
        <w:jc w:val="both"/>
        <w:rPr>
          <w:rFonts w:cs="Times New Roman"/>
          <w:szCs w:val="24"/>
        </w:rPr>
      </w:pPr>
      <w:r>
        <w:rPr>
          <w:rFonts w:cs="Times New Roman"/>
          <w:szCs w:val="24"/>
        </w:rPr>
        <w:t xml:space="preserve">O documento chamado Referência de Formação para cursos de graduação em computação (SBC, 2017) contém uma séries de diretrizes para os cursos Bacharelado em Ciências da Computação, Bacharelado em Engenharia de Computação, Bacharelado em </w:t>
      </w:r>
      <w:proofErr w:type="spellStart"/>
      <w:r>
        <w:rPr>
          <w:rFonts w:cs="Times New Roman"/>
          <w:szCs w:val="24"/>
        </w:rPr>
        <w:t>Engeharia</w:t>
      </w:r>
      <w:proofErr w:type="spellEnd"/>
      <w:r>
        <w:rPr>
          <w:rFonts w:cs="Times New Roman"/>
          <w:szCs w:val="24"/>
        </w:rPr>
        <w:t xml:space="preserve"> de Software, Licenciatura em Computação, Bacharelado em Sistemas de Informação e outros cursos superiores na área de tecnologia</w:t>
      </w:r>
      <w:proofErr w:type="gramStart"/>
      <w:r>
        <w:rPr>
          <w:rFonts w:cs="Times New Roman"/>
          <w:szCs w:val="24"/>
        </w:rPr>
        <w:t>..</w:t>
      </w:r>
      <w:proofErr w:type="gramEnd"/>
      <w:r>
        <w:rPr>
          <w:rFonts w:cs="Times New Roman"/>
          <w:szCs w:val="24"/>
        </w:rPr>
        <w:t xml:space="preserve"> </w:t>
      </w:r>
    </w:p>
    <w:p w14:paraId="7BD8D22C" w14:textId="77777777" w:rsidR="009169E1" w:rsidRDefault="009169E1" w:rsidP="009169E1">
      <w:pPr>
        <w:ind w:firstLine="720"/>
        <w:jc w:val="both"/>
        <w:rPr>
          <w:rFonts w:cs="Times New Roman"/>
          <w:szCs w:val="24"/>
        </w:rPr>
      </w:pPr>
      <w:r>
        <w:rPr>
          <w:rFonts w:cs="Times New Roman"/>
          <w:szCs w:val="24"/>
        </w:rPr>
        <w:t xml:space="preserve">Neste trabalho iremos focar nas diretrizes para o curso de Bacharelado em Sistemas de informação (SBC, 2017, p. 106-136), atentando para os tópicos: </w:t>
      </w:r>
    </w:p>
    <w:p w14:paraId="4803EACE" w14:textId="77777777" w:rsidR="009169E1" w:rsidRDefault="009169E1" w:rsidP="00724D25">
      <w:pPr>
        <w:pStyle w:val="PargrafodaLista"/>
        <w:numPr>
          <w:ilvl w:val="0"/>
          <w:numId w:val="7"/>
        </w:numPr>
        <w:spacing w:line="360" w:lineRule="auto"/>
        <w:jc w:val="both"/>
        <w:rPr>
          <w:rFonts w:cs="Times New Roman"/>
          <w:szCs w:val="24"/>
        </w:rPr>
      </w:pPr>
      <w:r>
        <w:rPr>
          <w:rFonts w:cs="Times New Roman"/>
          <w:szCs w:val="24"/>
        </w:rPr>
        <w:t>VI-</w:t>
      </w:r>
      <w:proofErr w:type="gramStart"/>
      <w:r>
        <w:rPr>
          <w:rFonts w:cs="Times New Roman"/>
          <w:szCs w:val="24"/>
        </w:rPr>
        <w:t>5 Perfil</w:t>
      </w:r>
      <w:proofErr w:type="gramEnd"/>
      <w:r>
        <w:rPr>
          <w:rFonts w:cs="Times New Roman"/>
          <w:szCs w:val="24"/>
        </w:rPr>
        <w:t xml:space="preserve"> do egresso;</w:t>
      </w:r>
    </w:p>
    <w:p w14:paraId="5953AE63" w14:textId="77777777" w:rsidR="009169E1" w:rsidRDefault="009169E1" w:rsidP="00724D25">
      <w:pPr>
        <w:pStyle w:val="PargrafodaLista"/>
        <w:numPr>
          <w:ilvl w:val="0"/>
          <w:numId w:val="7"/>
        </w:numPr>
        <w:spacing w:line="360" w:lineRule="auto"/>
        <w:jc w:val="both"/>
        <w:rPr>
          <w:rFonts w:cs="Times New Roman"/>
          <w:szCs w:val="24"/>
        </w:rPr>
      </w:pPr>
      <w:r>
        <w:rPr>
          <w:rFonts w:cs="Times New Roman"/>
          <w:szCs w:val="24"/>
        </w:rPr>
        <w:t>VI-6 Eixos de formação, competências e conteúdos;</w:t>
      </w:r>
    </w:p>
    <w:p w14:paraId="7A55E5BA" w14:textId="77777777" w:rsidR="009169E1" w:rsidRDefault="009169E1" w:rsidP="00724D25">
      <w:pPr>
        <w:pStyle w:val="PargrafodaLista"/>
        <w:numPr>
          <w:ilvl w:val="0"/>
          <w:numId w:val="7"/>
        </w:numPr>
        <w:spacing w:line="360" w:lineRule="auto"/>
        <w:jc w:val="both"/>
        <w:rPr>
          <w:rFonts w:cs="Times New Roman"/>
          <w:szCs w:val="24"/>
        </w:rPr>
      </w:pPr>
      <w:r>
        <w:rPr>
          <w:rFonts w:cs="Times New Roman"/>
          <w:szCs w:val="24"/>
        </w:rPr>
        <w:t>VI-7 Relatos com as diretrizes curriculares nacionais;</w:t>
      </w:r>
    </w:p>
    <w:p w14:paraId="4C5B01A3" w14:textId="77777777" w:rsidR="009169E1" w:rsidRDefault="009169E1" w:rsidP="00724D25">
      <w:pPr>
        <w:pStyle w:val="PargrafodaLista"/>
        <w:numPr>
          <w:ilvl w:val="0"/>
          <w:numId w:val="7"/>
        </w:numPr>
        <w:spacing w:line="360" w:lineRule="auto"/>
        <w:jc w:val="both"/>
        <w:rPr>
          <w:rFonts w:cs="Times New Roman"/>
          <w:szCs w:val="24"/>
        </w:rPr>
      </w:pPr>
      <w:r>
        <w:rPr>
          <w:rFonts w:cs="Times New Roman"/>
          <w:szCs w:val="24"/>
        </w:rPr>
        <w:t>VI-</w:t>
      </w:r>
      <w:proofErr w:type="gramStart"/>
      <w:r>
        <w:rPr>
          <w:rFonts w:cs="Times New Roman"/>
          <w:szCs w:val="24"/>
        </w:rPr>
        <w:t>9 Metodologia</w:t>
      </w:r>
      <w:proofErr w:type="gramEnd"/>
      <w:r>
        <w:rPr>
          <w:rFonts w:cs="Times New Roman"/>
          <w:szCs w:val="24"/>
        </w:rPr>
        <w:t xml:space="preserve"> de ensino</w:t>
      </w:r>
    </w:p>
    <w:p w14:paraId="5A5AA7CD" w14:textId="77777777" w:rsidR="009169E1" w:rsidRDefault="009169E1" w:rsidP="009169E1">
      <w:pPr>
        <w:jc w:val="both"/>
        <w:rPr>
          <w:rFonts w:cs="Times New Roman"/>
          <w:szCs w:val="24"/>
        </w:rPr>
      </w:pPr>
    </w:p>
    <w:p w14:paraId="62E4384A" w14:textId="77777777" w:rsidR="009169E1" w:rsidRDefault="009169E1" w:rsidP="009169E1">
      <w:pPr>
        <w:ind w:firstLine="720"/>
        <w:jc w:val="both"/>
        <w:rPr>
          <w:rFonts w:cs="Times New Roman"/>
          <w:szCs w:val="24"/>
        </w:rPr>
      </w:pPr>
      <w:r>
        <w:rPr>
          <w:rFonts w:cs="Times New Roman"/>
          <w:szCs w:val="24"/>
        </w:rPr>
        <w:t xml:space="preserve">Além do documento da SBC, a Resolução nº5 (MEC, 2016) </w:t>
      </w:r>
      <w:proofErr w:type="spellStart"/>
      <w:r>
        <w:rPr>
          <w:rFonts w:cs="Times New Roman"/>
          <w:szCs w:val="24"/>
        </w:rPr>
        <w:t>ontém</w:t>
      </w:r>
      <w:proofErr w:type="spellEnd"/>
      <w:r>
        <w:rPr>
          <w:rFonts w:cs="Times New Roman"/>
          <w:szCs w:val="24"/>
        </w:rPr>
        <w:t xml:space="preserve"> as diretrizes curriculares nacionais para os cursos de graduação na área da computação, abrangendo os cursos de bacharelado em Ciências da Computação, em Sistemas de Informação, em </w:t>
      </w:r>
      <w:proofErr w:type="spellStart"/>
      <w:r>
        <w:rPr>
          <w:rFonts w:cs="Times New Roman"/>
          <w:szCs w:val="24"/>
        </w:rPr>
        <w:t>Engeharia</w:t>
      </w:r>
      <w:proofErr w:type="spellEnd"/>
      <w:r>
        <w:rPr>
          <w:rFonts w:cs="Times New Roman"/>
          <w:szCs w:val="24"/>
        </w:rPr>
        <w:t xml:space="preserve"> da Computação, em Engenharia de Software, e de licenciatura em Computação.</w:t>
      </w:r>
    </w:p>
    <w:p w14:paraId="68506066" w14:textId="77777777" w:rsidR="009169E1" w:rsidRDefault="009169E1" w:rsidP="009169E1">
      <w:pPr>
        <w:ind w:firstLine="720"/>
        <w:jc w:val="both"/>
        <w:rPr>
          <w:rFonts w:cs="Times New Roman"/>
          <w:szCs w:val="24"/>
        </w:rPr>
      </w:pPr>
      <w:r>
        <w:rPr>
          <w:rFonts w:cs="Times New Roman"/>
          <w:szCs w:val="24"/>
        </w:rPr>
        <w:t xml:space="preserve">Ambos os documentos foram de extrema importância para a compreensão sob como as entidades regulamentadoras e de governo do nosso país visualizam as qualidades que o profissional egresso no curso de Bacharelado em Sistemas de Informação deve ter sido capacitado durante a graduação. </w:t>
      </w:r>
    </w:p>
    <w:p w14:paraId="6E8F0A02" w14:textId="77777777" w:rsidR="009169E1" w:rsidRDefault="009169E1" w:rsidP="009169E1">
      <w:pPr>
        <w:ind w:firstLine="720"/>
        <w:jc w:val="both"/>
      </w:pPr>
      <w:r>
        <w:t xml:space="preserve">Sendo assim nesse trabalho iremos ressaltar diretrizes presentes nos documentos que auxiliaram na escolha das melhores qualidades interpessoais que podemos avaliar, como </w:t>
      </w:r>
      <w:proofErr w:type="gramStart"/>
      <w:r>
        <w:t>por exemplo</w:t>
      </w:r>
      <w:proofErr w:type="gramEnd"/>
      <w:r>
        <w:t xml:space="preserve"> a diretriz I </w:t>
      </w:r>
    </w:p>
    <w:p w14:paraId="007FF095" w14:textId="77777777" w:rsidR="009169E1" w:rsidRDefault="009169E1" w:rsidP="009169E1">
      <w:pPr>
        <w:pStyle w:val="SemEspaamento"/>
      </w:pPr>
      <w:r>
        <w:t xml:space="preserve">(...) A visão do perfil do egresso está, portanto, inicialmente restrita a visão previamente definida pelas </w:t>
      </w:r>
      <w:proofErr w:type="spellStart"/>
      <w:r>
        <w:t>DCNs</w:t>
      </w:r>
      <w:proofErr w:type="spellEnd"/>
      <w:r>
        <w:t xml:space="preserve">. Segundo As Diretrizes </w:t>
      </w:r>
      <w:proofErr w:type="spellStart"/>
      <w:r>
        <w:t>Curriculoares</w:t>
      </w:r>
      <w:proofErr w:type="spellEnd"/>
      <w:r>
        <w:t xml:space="preserve"> Nacionais para os cursos de </w:t>
      </w:r>
      <w:proofErr w:type="spellStart"/>
      <w:r>
        <w:t>graudação</w:t>
      </w:r>
      <w:proofErr w:type="spellEnd"/>
      <w:r>
        <w:t xml:space="preserve"> na área da computação – </w:t>
      </w:r>
      <w:proofErr w:type="spellStart"/>
      <w:r>
        <w:t>DCNs</w:t>
      </w:r>
      <w:proofErr w:type="spellEnd"/>
      <w:r>
        <w:t xml:space="preserve"> (</w:t>
      </w:r>
      <w:proofErr w:type="gramStart"/>
      <w:r>
        <w:t>MEC,</w:t>
      </w:r>
      <w:proofErr w:type="gramEnd"/>
      <w:r>
        <w:t xml:space="preserve">2016), todos os cursos de bacharelado na área de computação </w:t>
      </w:r>
      <w:r>
        <w:lastRenderedPageBreak/>
        <w:t xml:space="preserve">incluindo os cursos de bacharelado em Sistemas de Informação, devem assegurar a formação dos profissionais </w:t>
      </w:r>
      <w:proofErr w:type="spellStart"/>
      <w:r>
        <w:t>dotatos</w:t>
      </w:r>
      <w:proofErr w:type="spellEnd"/>
      <w:r>
        <w:t xml:space="preserve">: </w:t>
      </w:r>
    </w:p>
    <w:p w14:paraId="473D2F5D" w14:textId="77777777" w:rsidR="009169E1" w:rsidRDefault="009169E1" w:rsidP="009169E1">
      <w:pPr>
        <w:pStyle w:val="SemEspaamento"/>
      </w:pPr>
      <w:r>
        <w:tab/>
        <w:t xml:space="preserve">I – de conhecimento nas questões sociais, profissionais, legais, éticas, políticas e humanística; (SBC, </w:t>
      </w:r>
      <w:proofErr w:type="gramStart"/>
      <w:r>
        <w:t>2017 ,</w:t>
      </w:r>
      <w:proofErr w:type="gramEnd"/>
      <w:r>
        <w:t xml:space="preserve"> p. 112)</w:t>
      </w:r>
    </w:p>
    <w:p w14:paraId="114ED536" w14:textId="77777777" w:rsidR="009169E1" w:rsidRDefault="009169E1" w:rsidP="009169E1">
      <w:pPr>
        <w:jc w:val="both"/>
      </w:pPr>
    </w:p>
    <w:p w14:paraId="18563011" w14:textId="77777777" w:rsidR="009169E1" w:rsidRDefault="009169E1" w:rsidP="009169E1">
      <w:pPr>
        <w:ind w:firstLine="720"/>
        <w:jc w:val="both"/>
      </w:pPr>
      <w:r>
        <w:t xml:space="preserve">Podemos perceber na diretriz I uma percepção que os cursos devem assegurar que os profissionais recebam a formação na área das ciências humanas, o que sugere, de forma </w:t>
      </w:r>
      <w:proofErr w:type="spellStart"/>
      <w:proofErr w:type="gramStart"/>
      <w:r>
        <w:t>geral,</w:t>
      </w:r>
      <w:proofErr w:type="gramEnd"/>
      <w:r>
        <w:t>a</w:t>
      </w:r>
      <w:proofErr w:type="spellEnd"/>
      <w:r>
        <w:t xml:space="preserve"> utilização e capacitação em </w:t>
      </w:r>
      <w:proofErr w:type="spellStart"/>
      <w:r>
        <w:t>qualiadades</w:t>
      </w:r>
      <w:proofErr w:type="spellEnd"/>
      <w:r>
        <w:t xml:space="preserve"> interpessoais.</w:t>
      </w:r>
    </w:p>
    <w:p w14:paraId="3D7EBF89" w14:textId="77777777" w:rsidR="009169E1" w:rsidRDefault="009169E1" w:rsidP="009169E1">
      <w:pPr>
        <w:ind w:firstLine="720"/>
        <w:jc w:val="both"/>
      </w:pPr>
      <w:r>
        <w:t>Já</w:t>
      </w:r>
      <w:proofErr w:type="gramStart"/>
      <w:r>
        <w:t xml:space="preserve">  </w:t>
      </w:r>
      <w:proofErr w:type="gramEnd"/>
      <w:r>
        <w:t>na diretriz VII - “ preparar e apresentar seus trabalhos e problemas técnicos e suas soluções para audiências diversas, em formatos apropriados (oral e escrito);” (SBC,2007, p. 113) possui uma percepção de que os cursos devem assegurar que o aluno formado desenvolva as qualidades de comunicação que estão diretamente relacionadas a apresentação de trabalhos, audiências, entre outras atividades linguísticas e discursivas.</w:t>
      </w:r>
    </w:p>
    <w:p w14:paraId="4286CFEC" w14:textId="77777777" w:rsidR="009169E1" w:rsidRDefault="009169E1" w:rsidP="009169E1">
      <w:pPr>
        <w:ind w:firstLine="720"/>
        <w:jc w:val="both"/>
      </w:pPr>
      <w:r>
        <w:t>Podemos perceber também nas diretrizes XI e XII</w:t>
      </w:r>
      <w:proofErr w:type="gramStart"/>
      <w:r>
        <w:t xml:space="preserve">  </w:t>
      </w:r>
      <w:proofErr w:type="gramEnd"/>
      <w:r>
        <w:t xml:space="preserve">“ XI – empreender e </w:t>
      </w:r>
      <w:proofErr w:type="spellStart"/>
      <w:r>
        <w:t>execer</w:t>
      </w:r>
      <w:proofErr w:type="spellEnd"/>
      <w:r>
        <w:t xml:space="preserve"> liderança, coordenação e supervisão na sua área de atuação profissional; XII – ser capaz de realizar trabalho cooperativo e entender os benefícios que este pode produzir “ (SBC, 2017, p.113) a explicitação das qualidades interpessoais de trabalho em equipe e liderança como diretamente relacionadas ao perfil do egresso. </w:t>
      </w:r>
    </w:p>
    <w:p w14:paraId="48E372D1" w14:textId="77777777" w:rsidR="009169E1" w:rsidRDefault="009169E1" w:rsidP="009169E1">
      <w:pPr>
        <w:ind w:firstLine="720"/>
        <w:jc w:val="both"/>
      </w:pPr>
      <w:r>
        <w:t>No documento</w:t>
      </w:r>
      <w:proofErr w:type="gramStart"/>
      <w:r>
        <w:t xml:space="preserve">  </w:t>
      </w:r>
      <w:proofErr w:type="gramEnd"/>
      <w:r>
        <w:t>podemos encontrar também uma definição feita por (Fleury e Fleury, 2000, apud SBC, 2017 , p.114) sobre diferentes classes de competências que são esperadas para egressos do curso, sendo elas :</w:t>
      </w:r>
    </w:p>
    <w:p w14:paraId="58B88CD9" w14:textId="77777777" w:rsidR="009169E1" w:rsidRDefault="009169E1" w:rsidP="00724D25">
      <w:pPr>
        <w:pStyle w:val="PargrafodaLista"/>
        <w:numPr>
          <w:ilvl w:val="0"/>
          <w:numId w:val="23"/>
        </w:numPr>
        <w:spacing w:line="360" w:lineRule="auto"/>
        <w:jc w:val="both"/>
      </w:pPr>
      <w:r>
        <w:t>Competências técnico-</w:t>
      </w:r>
      <w:proofErr w:type="spellStart"/>
      <w:r>
        <w:t>profisisonais</w:t>
      </w:r>
      <w:proofErr w:type="spellEnd"/>
      <w:r>
        <w:t>, relacionadas a competências técnicas e específicas para certas atividades;</w:t>
      </w:r>
    </w:p>
    <w:p w14:paraId="3B004144" w14:textId="77777777" w:rsidR="009169E1" w:rsidRDefault="009169E1" w:rsidP="00724D25">
      <w:pPr>
        <w:pStyle w:val="PargrafodaLista"/>
        <w:numPr>
          <w:ilvl w:val="0"/>
          <w:numId w:val="23"/>
        </w:numPr>
        <w:spacing w:line="360" w:lineRule="auto"/>
        <w:jc w:val="both"/>
      </w:pPr>
      <w:r>
        <w:t>Competências de negócio, relacionadas a conhecimento de mercado, clientes, competidores;</w:t>
      </w:r>
    </w:p>
    <w:p w14:paraId="13D49EC7" w14:textId="77777777" w:rsidR="009169E1" w:rsidRDefault="009169E1" w:rsidP="00724D25">
      <w:pPr>
        <w:pStyle w:val="PargrafodaLista"/>
        <w:numPr>
          <w:ilvl w:val="0"/>
          <w:numId w:val="23"/>
        </w:numPr>
        <w:spacing w:line="360" w:lineRule="auto"/>
        <w:jc w:val="both"/>
      </w:pPr>
      <w:proofErr w:type="spellStart"/>
      <w:r>
        <w:t>Competêncais</w:t>
      </w:r>
      <w:proofErr w:type="spellEnd"/>
      <w:r>
        <w:t xml:space="preserve"> sociais, que são relacionadas </w:t>
      </w:r>
      <w:proofErr w:type="gramStart"/>
      <w:r>
        <w:t>a</w:t>
      </w:r>
      <w:proofErr w:type="gramEnd"/>
      <w:r>
        <w:t xml:space="preserve"> interação e vivência com pessoas. </w:t>
      </w:r>
    </w:p>
    <w:p w14:paraId="5EDC004C" w14:textId="77777777" w:rsidR="009169E1" w:rsidRDefault="009169E1" w:rsidP="009169E1">
      <w:pPr>
        <w:ind w:firstLine="720"/>
        <w:jc w:val="both"/>
      </w:pPr>
    </w:p>
    <w:p w14:paraId="390452CE" w14:textId="77777777" w:rsidR="009169E1" w:rsidRDefault="009169E1" w:rsidP="009169E1">
      <w:pPr>
        <w:ind w:firstLine="720"/>
        <w:jc w:val="both"/>
      </w:pPr>
      <w:r>
        <w:t xml:space="preserve">Nesse trabalho iremos trabalhar com as competências sociais, pois estamos tentando compreender como os alunos do curso são capacitados para interagir com outras pessoas. Dentro dessas competências (SBC, 2007, p. 127-129) temos o eixo </w:t>
      </w:r>
      <w:proofErr w:type="gramStart"/>
      <w:r>
        <w:t>7</w:t>
      </w:r>
      <w:proofErr w:type="gramEnd"/>
      <w:r>
        <w:t xml:space="preserve"> de formação para desenvolvimento pessoal e profissional do estudante. Tal eixo</w:t>
      </w:r>
      <w:proofErr w:type="gramStart"/>
      <w:r>
        <w:t xml:space="preserve">  </w:t>
      </w:r>
      <w:proofErr w:type="gramEnd"/>
      <w:r>
        <w:t>contém as seguintes competências derivadas:</w:t>
      </w:r>
    </w:p>
    <w:p w14:paraId="75E97197" w14:textId="77777777" w:rsidR="009169E1" w:rsidRDefault="009169E1" w:rsidP="009169E1">
      <w:pPr>
        <w:jc w:val="both"/>
      </w:pPr>
    </w:p>
    <w:tbl>
      <w:tblPr>
        <w:tblStyle w:val="Tabelacomgrade"/>
        <w:tblW w:w="9352" w:type="dxa"/>
        <w:tblLook w:val="04A0" w:firstRow="1" w:lastRow="0" w:firstColumn="1" w:lastColumn="0" w:noHBand="0" w:noVBand="1"/>
      </w:tblPr>
      <w:tblGrid>
        <w:gridCol w:w="4676"/>
        <w:gridCol w:w="4676"/>
      </w:tblGrid>
      <w:tr w:rsidR="009169E1" w14:paraId="790290C8" w14:textId="77777777" w:rsidTr="007F64D4">
        <w:trPr>
          <w:trHeight w:val="339"/>
        </w:trPr>
        <w:tc>
          <w:tcPr>
            <w:tcW w:w="9351" w:type="dxa"/>
            <w:gridSpan w:val="2"/>
            <w:tcBorders>
              <w:top w:val="nil"/>
              <w:left w:val="nil"/>
              <w:bottom w:val="single" w:sz="4" w:space="0" w:color="auto"/>
              <w:right w:val="nil"/>
            </w:tcBorders>
          </w:tcPr>
          <w:p w14:paraId="17B79602" w14:textId="77777777" w:rsidR="009169E1" w:rsidRPr="005A328C" w:rsidRDefault="009169E1" w:rsidP="007F64D4">
            <w:pPr>
              <w:jc w:val="center"/>
              <w:rPr>
                <w:sz w:val="20"/>
              </w:rPr>
            </w:pPr>
            <w:r w:rsidRPr="005A328C">
              <w:rPr>
                <w:sz w:val="20"/>
              </w:rPr>
              <w:t>Tabela 1- 7. Eixo de Formação: Desenvolvimento Pessoal e Profissional</w:t>
            </w:r>
          </w:p>
        </w:tc>
      </w:tr>
      <w:tr w:rsidR="009169E1" w14:paraId="4CA1C4B8" w14:textId="77777777" w:rsidTr="007F64D4">
        <w:trPr>
          <w:trHeight w:val="407"/>
        </w:trPr>
        <w:tc>
          <w:tcPr>
            <w:tcW w:w="4676" w:type="dxa"/>
            <w:tcBorders>
              <w:left w:val="nil"/>
              <w:bottom w:val="single" w:sz="4" w:space="0" w:color="auto"/>
            </w:tcBorders>
          </w:tcPr>
          <w:p w14:paraId="7279427D" w14:textId="77777777" w:rsidR="009169E1" w:rsidRPr="00D85E66" w:rsidRDefault="009169E1" w:rsidP="007F64D4">
            <w:pPr>
              <w:jc w:val="center"/>
              <w:rPr>
                <w:b/>
              </w:rPr>
            </w:pPr>
            <w:r w:rsidRPr="00D85E66">
              <w:rPr>
                <w:b/>
              </w:rPr>
              <w:t>Competências Derivadas</w:t>
            </w:r>
          </w:p>
        </w:tc>
        <w:tc>
          <w:tcPr>
            <w:tcW w:w="4676" w:type="dxa"/>
            <w:tcBorders>
              <w:bottom w:val="single" w:sz="4" w:space="0" w:color="auto"/>
              <w:right w:val="nil"/>
            </w:tcBorders>
          </w:tcPr>
          <w:p w14:paraId="30F89CBD" w14:textId="77777777" w:rsidR="009169E1" w:rsidRPr="00D85E66" w:rsidRDefault="009169E1" w:rsidP="007F64D4">
            <w:pPr>
              <w:jc w:val="center"/>
              <w:rPr>
                <w:b/>
              </w:rPr>
            </w:pPr>
            <w:r w:rsidRPr="00D85E66">
              <w:rPr>
                <w:b/>
              </w:rPr>
              <w:t>Conteúdo</w:t>
            </w:r>
          </w:p>
        </w:tc>
      </w:tr>
      <w:tr w:rsidR="009169E1" w14:paraId="48B655A7" w14:textId="77777777" w:rsidTr="007F64D4">
        <w:trPr>
          <w:trHeight w:val="407"/>
        </w:trPr>
        <w:tc>
          <w:tcPr>
            <w:tcW w:w="4676" w:type="dxa"/>
            <w:vMerge w:val="restart"/>
            <w:tcBorders>
              <w:left w:val="nil"/>
              <w:bottom w:val="nil"/>
              <w:right w:val="nil"/>
            </w:tcBorders>
          </w:tcPr>
          <w:p w14:paraId="75049A50" w14:textId="77777777" w:rsidR="009169E1" w:rsidRDefault="009169E1" w:rsidP="007F64D4">
            <w:pPr>
              <w:jc w:val="center"/>
            </w:pPr>
            <w:r>
              <w:t xml:space="preserve">C.7.2.  </w:t>
            </w:r>
            <w:r w:rsidRPr="002324E1">
              <w:rPr>
                <w:b/>
              </w:rPr>
              <w:t>Desenvolver comunicação efetiva</w:t>
            </w:r>
            <w:r w:rsidRPr="00A0171B">
              <w:t xml:space="preserve"> em sua atuação em sistemas de informação, </w:t>
            </w:r>
            <w:r w:rsidRPr="002324E1">
              <w:rPr>
                <w:b/>
              </w:rPr>
              <w:t>empregando</w:t>
            </w:r>
            <w:r w:rsidRPr="00A0171B">
              <w:t xml:space="preserve"> técnicas e ferramentas de comunicação oral e escrita adequadas a cada situação e </w:t>
            </w:r>
            <w:proofErr w:type="spellStart"/>
            <w:r w:rsidRPr="002324E1">
              <w:rPr>
                <w:b/>
              </w:rPr>
              <w:t>compreendedo</w:t>
            </w:r>
            <w:proofErr w:type="spellEnd"/>
            <w:r w:rsidRPr="00A0171B">
              <w:t xml:space="preserve"> as </w:t>
            </w:r>
            <w:proofErr w:type="spellStart"/>
            <w:r w:rsidRPr="00A0171B">
              <w:t>dferentes</w:t>
            </w:r>
            <w:proofErr w:type="spellEnd"/>
            <w:r w:rsidRPr="00A0171B">
              <w:t xml:space="preserve"> perspectivas de conhecimento de seus interlocutores.</w:t>
            </w:r>
          </w:p>
          <w:p w14:paraId="4CA0D63D" w14:textId="77777777" w:rsidR="009169E1" w:rsidRDefault="009169E1" w:rsidP="007F64D4">
            <w:pPr>
              <w:jc w:val="center"/>
            </w:pPr>
          </w:p>
        </w:tc>
        <w:tc>
          <w:tcPr>
            <w:tcW w:w="4676" w:type="dxa"/>
            <w:tcBorders>
              <w:left w:val="nil"/>
              <w:bottom w:val="nil"/>
              <w:right w:val="nil"/>
            </w:tcBorders>
          </w:tcPr>
          <w:p w14:paraId="5147C0A5" w14:textId="77777777" w:rsidR="009169E1" w:rsidRDefault="009169E1" w:rsidP="007F64D4">
            <w:pPr>
              <w:jc w:val="center"/>
            </w:pPr>
            <w:r>
              <w:t>Práticas de Comunicação</w:t>
            </w:r>
          </w:p>
        </w:tc>
      </w:tr>
      <w:tr w:rsidR="009169E1" w14:paraId="737CF393" w14:textId="77777777" w:rsidTr="007F64D4">
        <w:trPr>
          <w:trHeight w:val="144"/>
        </w:trPr>
        <w:tc>
          <w:tcPr>
            <w:tcW w:w="4676" w:type="dxa"/>
            <w:vMerge/>
            <w:tcBorders>
              <w:top w:val="nil"/>
              <w:left w:val="nil"/>
              <w:bottom w:val="nil"/>
              <w:right w:val="nil"/>
            </w:tcBorders>
          </w:tcPr>
          <w:p w14:paraId="1600CE19" w14:textId="77777777" w:rsidR="009169E1" w:rsidRDefault="009169E1" w:rsidP="007F64D4">
            <w:pPr>
              <w:jc w:val="center"/>
            </w:pPr>
          </w:p>
        </w:tc>
        <w:tc>
          <w:tcPr>
            <w:tcW w:w="4676" w:type="dxa"/>
            <w:tcBorders>
              <w:top w:val="nil"/>
              <w:left w:val="nil"/>
              <w:bottom w:val="nil"/>
              <w:right w:val="nil"/>
            </w:tcBorders>
          </w:tcPr>
          <w:p w14:paraId="37EF542C" w14:textId="77777777" w:rsidR="009169E1" w:rsidRDefault="009169E1" w:rsidP="007F64D4">
            <w:pPr>
              <w:jc w:val="center"/>
            </w:pPr>
            <w:r>
              <w:t>Tratamento e armazenamento de informação</w:t>
            </w:r>
          </w:p>
        </w:tc>
      </w:tr>
      <w:tr w:rsidR="009169E1" w14:paraId="55A27AA3" w14:textId="77777777" w:rsidTr="007F64D4">
        <w:trPr>
          <w:trHeight w:val="144"/>
        </w:trPr>
        <w:tc>
          <w:tcPr>
            <w:tcW w:w="4676" w:type="dxa"/>
            <w:vMerge/>
            <w:tcBorders>
              <w:top w:val="nil"/>
              <w:left w:val="nil"/>
              <w:bottom w:val="nil"/>
              <w:right w:val="nil"/>
            </w:tcBorders>
          </w:tcPr>
          <w:p w14:paraId="1B993535" w14:textId="77777777" w:rsidR="009169E1" w:rsidRDefault="009169E1" w:rsidP="007F64D4">
            <w:pPr>
              <w:jc w:val="center"/>
            </w:pPr>
          </w:p>
        </w:tc>
        <w:tc>
          <w:tcPr>
            <w:tcW w:w="4676" w:type="dxa"/>
            <w:tcBorders>
              <w:top w:val="nil"/>
              <w:left w:val="nil"/>
              <w:bottom w:val="nil"/>
              <w:right w:val="nil"/>
            </w:tcBorders>
          </w:tcPr>
          <w:p w14:paraId="5F9AEDD2" w14:textId="77777777" w:rsidR="009169E1" w:rsidRDefault="009169E1" w:rsidP="007F64D4">
            <w:pPr>
              <w:jc w:val="center"/>
            </w:pPr>
            <w:r>
              <w:t>Técnicas de entrevista</w:t>
            </w:r>
          </w:p>
        </w:tc>
      </w:tr>
      <w:tr w:rsidR="009169E1" w14:paraId="68F2F537" w14:textId="77777777" w:rsidTr="007F64D4">
        <w:trPr>
          <w:trHeight w:val="144"/>
        </w:trPr>
        <w:tc>
          <w:tcPr>
            <w:tcW w:w="4676" w:type="dxa"/>
            <w:vMerge/>
            <w:tcBorders>
              <w:top w:val="nil"/>
              <w:left w:val="nil"/>
              <w:bottom w:val="nil"/>
              <w:right w:val="nil"/>
            </w:tcBorders>
          </w:tcPr>
          <w:p w14:paraId="5547A7E4" w14:textId="77777777" w:rsidR="009169E1" w:rsidRDefault="009169E1" w:rsidP="007F64D4">
            <w:pPr>
              <w:jc w:val="center"/>
            </w:pPr>
          </w:p>
        </w:tc>
        <w:tc>
          <w:tcPr>
            <w:tcW w:w="4676" w:type="dxa"/>
            <w:tcBorders>
              <w:top w:val="nil"/>
              <w:left w:val="nil"/>
              <w:bottom w:val="nil"/>
              <w:right w:val="nil"/>
            </w:tcBorders>
          </w:tcPr>
          <w:p w14:paraId="3900A627" w14:textId="77777777" w:rsidR="009169E1" w:rsidRDefault="009169E1" w:rsidP="007F64D4">
            <w:pPr>
              <w:jc w:val="center"/>
            </w:pPr>
            <w:r>
              <w:t>Técnicas de Apresentação</w:t>
            </w:r>
          </w:p>
        </w:tc>
      </w:tr>
      <w:tr w:rsidR="009169E1" w14:paraId="79A6AE70" w14:textId="77777777" w:rsidTr="007F64D4">
        <w:trPr>
          <w:trHeight w:val="144"/>
        </w:trPr>
        <w:tc>
          <w:tcPr>
            <w:tcW w:w="4676" w:type="dxa"/>
            <w:vMerge/>
            <w:tcBorders>
              <w:top w:val="nil"/>
              <w:left w:val="nil"/>
              <w:bottom w:val="nil"/>
              <w:right w:val="nil"/>
            </w:tcBorders>
          </w:tcPr>
          <w:p w14:paraId="4BB63105" w14:textId="77777777" w:rsidR="009169E1" w:rsidRDefault="009169E1" w:rsidP="007F64D4">
            <w:pPr>
              <w:jc w:val="center"/>
            </w:pPr>
          </w:p>
        </w:tc>
        <w:tc>
          <w:tcPr>
            <w:tcW w:w="4676" w:type="dxa"/>
            <w:tcBorders>
              <w:top w:val="nil"/>
              <w:left w:val="nil"/>
              <w:bottom w:val="nil"/>
              <w:right w:val="nil"/>
            </w:tcBorders>
          </w:tcPr>
          <w:p w14:paraId="27837831" w14:textId="77777777" w:rsidR="009169E1" w:rsidRDefault="009169E1" w:rsidP="007F64D4">
            <w:pPr>
              <w:jc w:val="center"/>
            </w:pPr>
            <w:r>
              <w:t>Condução de reuniões</w:t>
            </w:r>
          </w:p>
        </w:tc>
      </w:tr>
      <w:tr w:rsidR="009169E1" w14:paraId="38F07212" w14:textId="77777777" w:rsidTr="007F64D4">
        <w:trPr>
          <w:trHeight w:val="144"/>
        </w:trPr>
        <w:tc>
          <w:tcPr>
            <w:tcW w:w="4676" w:type="dxa"/>
            <w:vMerge/>
            <w:tcBorders>
              <w:top w:val="nil"/>
              <w:left w:val="nil"/>
              <w:bottom w:val="nil"/>
              <w:right w:val="nil"/>
            </w:tcBorders>
          </w:tcPr>
          <w:p w14:paraId="0A7EF933" w14:textId="77777777" w:rsidR="009169E1" w:rsidRDefault="009169E1" w:rsidP="007F64D4">
            <w:pPr>
              <w:jc w:val="center"/>
            </w:pPr>
          </w:p>
        </w:tc>
        <w:tc>
          <w:tcPr>
            <w:tcW w:w="4676" w:type="dxa"/>
            <w:tcBorders>
              <w:top w:val="nil"/>
              <w:left w:val="nil"/>
              <w:bottom w:val="nil"/>
              <w:right w:val="nil"/>
            </w:tcBorders>
          </w:tcPr>
          <w:p w14:paraId="442ACC67" w14:textId="77777777" w:rsidR="009169E1" w:rsidRDefault="009169E1" w:rsidP="007F64D4">
            <w:pPr>
              <w:jc w:val="center"/>
            </w:pPr>
            <w:r>
              <w:t>Técnicas de negociação</w:t>
            </w:r>
          </w:p>
        </w:tc>
      </w:tr>
      <w:tr w:rsidR="009169E1" w14:paraId="035A5891" w14:textId="77777777" w:rsidTr="007F64D4">
        <w:trPr>
          <w:trHeight w:val="144"/>
        </w:trPr>
        <w:tc>
          <w:tcPr>
            <w:tcW w:w="4676" w:type="dxa"/>
            <w:vMerge/>
            <w:tcBorders>
              <w:top w:val="nil"/>
              <w:left w:val="nil"/>
              <w:bottom w:val="nil"/>
              <w:right w:val="nil"/>
            </w:tcBorders>
          </w:tcPr>
          <w:p w14:paraId="7B54F088" w14:textId="77777777" w:rsidR="009169E1" w:rsidRDefault="009169E1" w:rsidP="007F64D4">
            <w:pPr>
              <w:jc w:val="center"/>
            </w:pPr>
          </w:p>
        </w:tc>
        <w:tc>
          <w:tcPr>
            <w:tcW w:w="4676" w:type="dxa"/>
            <w:tcBorders>
              <w:top w:val="nil"/>
              <w:left w:val="nil"/>
              <w:bottom w:val="nil"/>
              <w:right w:val="nil"/>
            </w:tcBorders>
          </w:tcPr>
          <w:p w14:paraId="049C8300" w14:textId="77777777" w:rsidR="009169E1" w:rsidRDefault="009169E1" w:rsidP="007F64D4">
            <w:pPr>
              <w:jc w:val="center"/>
            </w:pPr>
            <w:r>
              <w:t>Leitura e produção textual</w:t>
            </w:r>
          </w:p>
        </w:tc>
      </w:tr>
      <w:tr w:rsidR="009169E1" w14:paraId="77B8E61A" w14:textId="77777777" w:rsidTr="007F64D4">
        <w:trPr>
          <w:trHeight w:val="407"/>
        </w:trPr>
        <w:tc>
          <w:tcPr>
            <w:tcW w:w="4676" w:type="dxa"/>
            <w:vMerge w:val="restart"/>
            <w:tcBorders>
              <w:top w:val="nil"/>
              <w:left w:val="nil"/>
              <w:bottom w:val="nil"/>
              <w:right w:val="nil"/>
            </w:tcBorders>
          </w:tcPr>
          <w:p w14:paraId="3C0463AE" w14:textId="77777777" w:rsidR="009169E1" w:rsidRPr="00EB4053" w:rsidRDefault="009169E1" w:rsidP="007F64D4">
            <w:pPr>
              <w:jc w:val="center"/>
            </w:pPr>
            <w:r>
              <w:t xml:space="preserve">C.7.3 </w:t>
            </w:r>
            <w:r>
              <w:rPr>
                <w:b/>
              </w:rPr>
              <w:t>Desenvolver trabalho em equipe</w:t>
            </w:r>
            <w:r>
              <w:t xml:space="preserve"> em </w:t>
            </w:r>
            <w:r>
              <w:lastRenderedPageBreak/>
              <w:t xml:space="preserve">sua atuação em sistemas de informação, </w:t>
            </w:r>
            <w:r>
              <w:rPr>
                <w:b/>
              </w:rPr>
              <w:t xml:space="preserve">empregando </w:t>
            </w:r>
            <w:r>
              <w:t xml:space="preserve">técnicas e ferramentas de compartilhamento de dados, informações e conhecimento, bem como de comunicação, negociação, colaboração e liderança adequadas a cada situação e </w:t>
            </w:r>
            <w:r>
              <w:rPr>
                <w:b/>
              </w:rPr>
              <w:t>compreendendo</w:t>
            </w:r>
            <w:r>
              <w:t xml:space="preserve"> as diferentes perspectivas de conhecimento de seus interlocutores.</w:t>
            </w:r>
          </w:p>
        </w:tc>
        <w:tc>
          <w:tcPr>
            <w:tcW w:w="4676" w:type="dxa"/>
            <w:tcBorders>
              <w:top w:val="nil"/>
              <w:left w:val="nil"/>
              <w:bottom w:val="nil"/>
              <w:right w:val="nil"/>
            </w:tcBorders>
          </w:tcPr>
          <w:p w14:paraId="0F70DC1C" w14:textId="77777777" w:rsidR="009169E1" w:rsidRDefault="009169E1" w:rsidP="007F64D4">
            <w:pPr>
              <w:jc w:val="center"/>
            </w:pPr>
            <w:r>
              <w:lastRenderedPageBreak/>
              <w:t>Relações Humanas de trabalho</w:t>
            </w:r>
          </w:p>
        </w:tc>
      </w:tr>
      <w:tr w:rsidR="009169E1" w14:paraId="28C96B12" w14:textId="77777777" w:rsidTr="007F64D4">
        <w:trPr>
          <w:trHeight w:val="144"/>
        </w:trPr>
        <w:tc>
          <w:tcPr>
            <w:tcW w:w="4676" w:type="dxa"/>
            <w:vMerge/>
            <w:tcBorders>
              <w:top w:val="nil"/>
              <w:left w:val="nil"/>
              <w:bottom w:val="nil"/>
              <w:right w:val="nil"/>
            </w:tcBorders>
          </w:tcPr>
          <w:p w14:paraId="0B605BAD" w14:textId="77777777" w:rsidR="009169E1" w:rsidRDefault="009169E1" w:rsidP="007F64D4">
            <w:pPr>
              <w:jc w:val="center"/>
            </w:pPr>
          </w:p>
        </w:tc>
        <w:tc>
          <w:tcPr>
            <w:tcW w:w="4676" w:type="dxa"/>
            <w:tcBorders>
              <w:top w:val="nil"/>
              <w:left w:val="nil"/>
              <w:bottom w:val="nil"/>
              <w:right w:val="nil"/>
            </w:tcBorders>
          </w:tcPr>
          <w:p w14:paraId="0AA9A270" w14:textId="77777777" w:rsidR="009169E1" w:rsidRDefault="009169E1" w:rsidP="007F64D4">
            <w:pPr>
              <w:jc w:val="center"/>
            </w:pPr>
            <w:r>
              <w:t>Dinâmica e psicologia de grupo</w:t>
            </w:r>
          </w:p>
        </w:tc>
      </w:tr>
      <w:tr w:rsidR="009169E1" w14:paraId="023622FF" w14:textId="77777777" w:rsidTr="007F64D4">
        <w:trPr>
          <w:trHeight w:val="144"/>
        </w:trPr>
        <w:tc>
          <w:tcPr>
            <w:tcW w:w="4676" w:type="dxa"/>
            <w:vMerge/>
            <w:tcBorders>
              <w:top w:val="nil"/>
              <w:left w:val="nil"/>
              <w:bottom w:val="nil"/>
              <w:right w:val="nil"/>
            </w:tcBorders>
          </w:tcPr>
          <w:p w14:paraId="521D56D9" w14:textId="77777777" w:rsidR="009169E1" w:rsidRDefault="009169E1" w:rsidP="007F64D4">
            <w:pPr>
              <w:jc w:val="center"/>
            </w:pPr>
          </w:p>
        </w:tc>
        <w:tc>
          <w:tcPr>
            <w:tcW w:w="4676" w:type="dxa"/>
            <w:tcBorders>
              <w:top w:val="nil"/>
              <w:left w:val="nil"/>
              <w:bottom w:val="nil"/>
              <w:right w:val="nil"/>
            </w:tcBorders>
          </w:tcPr>
          <w:p w14:paraId="4A999D58" w14:textId="77777777" w:rsidR="009169E1" w:rsidRDefault="009169E1" w:rsidP="007F64D4">
            <w:pPr>
              <w:jc w:val="center"/>
            </w:pPr>
            <w:r>
              <w:t>Psicologia aplicada a sistemas de informação</w:t>
            </w:r>
          </w:p>
        </w:tc>
      </w:tr>
      <w:tr w:rsidR="009169E1" w14:paraId="1CEE1472" w14:textId="77777777" w:rsidTr="007F64D4">
        <w:trPr>
          <w:trHeight w:val="144"/>
        </w:trPr>
        <w:tc>
          <w:tcPr>
            <w:tcW w:w="4676" w:type="dxa"/>
            <w:vMerge/>
            <w:tcBorders>
              <w:top w:val="nil"/>
              <w:left w:val="nil"/>
              <w:bottom w:val="nil"/>
              <w:right w:val="nil"/>
            </w:tcBorders>
          </w:tcPr>
          <w:p w14:paraId="71E944EF" w14:textId="77777777" w:rsidR="009169E1" w:rsidRDefault="009169E1" w:rsidP="007F64D4">
            <w:pPr>
              <w:jc w:val="center"/>
            </w:pPr>
          </w:p>
        </w:tc>
        <w:tc>
          <w:tcPr>
            <w:tcW w:w="4676" w:type="dxa"/>
            <w:tcBorders>
              <w:top w:val="nil"/>
              <w:left w:val="nil"/>
              <w:bottom w:val="nil"/>
              <w:right w:val="nil"/>
            </w:tcBorders>
          </w:tcPr>
          <w:p w14:paraId="1D067CCA" w14:textId="77777777" w:rsidR="009169E1" w:rsidRDefault="009169E1" w:rsidP="007F64D4">
            <w:pPr>
              <w:jc w:val="center"/>
            </w:pPr>
            <w:r>
              <w:t xml:space="preserve">Tratamento e </w:t>
            </w:r>
            <w:proofErr w:type="spellStart"/>
            <w:r>
              <w:t>armazernamento</w:t>
            </w:r>
            <w:proofErr w:type="spellEnd"/>
            <w:r>
              <w:t xml:space="preserve"> de informação</w:t>
            </w:r>
          </w:p>
        </w:tc>
      </w:tr>
      <w:tr w:rsidR="009169E1" w14:paraId="59F45E25" w14:textId="77777777" w:rsidTr="007F64D4">
        <w:trPr>
          <w:trHeight w:val="144"/>
        </w:trPr>
        <w:tc>
          <w:tcPr>
            <w:tcW w:w="4676" w:type="dxa"/>
            <w:vMerge/>
            <w:tcBorders>
              <w:top w:val="nil"/>
              <w:left w:val="nil"/>
              <w:bottom w:val="nil"/>
              <w:right w:val="nil"/>
            </w:tcBorders>
          </w:tcPr>
          <w:p w14:paraId="749322B1" w14:textId="77777777" w:rsidR="009169E1" w:rsidRDefault="009169E1" w:rsidP="007F64D4">
            <w:pPr>
              <w:jc w:val="center"/>
            </w:pPr>
          </w:p>
        </w:tc>
        <w:tc>
          <w:tcPr>
            <w:tcW w:w="4676" w:type="dxa"/>
            <w:tcBorders>
              <w:top w:val="nil"/>
              <w:left w:val="nil"/>
              <w:bottom w:val="nil"/>
              <w:right w:val="nil"/>
            </w:tcBorders>
          </w:tcPr>
          <w:p w14:paraId="4BA6D2DE" w14:textId="77777777" w:rsidR="009169E1" w:rsidRDefault="009169E1" w:rsidP="007F64D4">
            <w:pPr>
              <w:jc w:val="center"/>
            </w:pPr>
            <w:r>
              <w:t>Práticas de comunicação</w:t>
            </w:r>
          </w:p>
        </w:tc>
      </w:tr>
      <w:tr w:rsidR="009169E1" w14:paraId="3D78B20F" w14:textId="77777777" w:rsidTr="007F64D4">
        <w:trPr>
          <w:trHeight w:val="144"/>
        </w:trPr>
        <w:tc>
          <w:tcPr>
            <w:tcW w:w="4676" w:type="dxa"/>
            <w:vMerge/>
            <w:tcBorders>
              <w:top w:val="nil"/>
              <w:left w:val="nil"/>
              <w:bottom w:val="nil"/>
              <w:right w:val="nil"/>
            </w:tcBorders>
          </w:tcPr>
          <w:p w14:paraId="0ECCA6EF" w14:textId="77777777" w:rsidR="009169E1" w:rsidRDefault="009169E1" w:rsidP="007F64D4">
            <w:pPr>
              <w:jc w:val="center"/>
            </w:pPr>
          </w:p>
        </w:tc>
        <w:tc>
          <w:tcPr>
            <w:tcW w:w="4676" w:type="dxa"/>
            <w:tcBorders>
              <w:top w:val="nil"/>
              <w:left w:val="nil"/>
              <w:bottom w:val="nil"/>
              <w:right w:val="nil"/>
            </w:tcBorders>
          </w:tcPr>
          <w:p w14:paraId="5C2CCB1B" w14:textId="77777777" w:rsidR="009169E1" w:rsidRDefault="009169E1" w:rsidP="007F64D4">
            <w:pPr>
              <w:jc w:val="center"/>
            </w:pPr>
            <w:r>
              <w:t xml:space="preserve">Liderança, delegação e </w:t>
            </w:r>
            <w:proofErr w:type="gramStart"/>
            <w:r>
              <w:t>colaboração</w:t>
            </w:r>
            <w:proofErr w:type="gramEnd"/>
          </w:p>
        </w:tc>
      </w:tr>
      <w:tr w:rsidR="009169E1" w14:paraId="15583724" w14:textId="77777777" w:rsidTr="007F64D4">
        <w:trPr>
          <w:trHeight w:val="144"/>
        </w:trPr>
        <w:tc>
          <w:tcPr>
            <w:tcW w:w="4676" w:type="dxa"/>
            <w:vMerge/>
            <w:tcBorders>
              <w:top w:val="nil"/>
              <w:left w:val="nil"/>
              <w:bottom w:val="single" w:sz="4" w:space="0" w:color="auto"/>
              <w:right w:val="nil"/>
            </w:tcBorders>
          </w:tcPr>
          <w:p w14:paraId="5A53CED3" w14:textId="77777777" w:rsidR="009169E1" w:rsidRDefault="009169E1" w:rsidP="007F64D4">
            <w:pPr>
              <w:jc w:val="center"/>
            </w:pPr>
          </w:p>
        </w:tc>
        <w:tc>
          <w:tcPr>
            <w:tcW w:w="4676" w:type="dxa"/>
            <w:tcBorders>
              <w:top w:val="nil"/>
              <w:left w:val="nil"/>
              <w:bottom w:val="single" w:sz="4" w:space="0" w:color="auto"/>
              <w:right w:val="nil"/>
            </w:tcBorders>
          </w:tcPr>
          <w:p w14:paraId="5C326BA3" w14:textId="77777777" w:rsidR="009169E1" w:rsidRDefault="009169E1" w:rsidP="007F64D4">
            <w:pPr>
              <w:jc w:val="center"/>
            </w:pPr>
            <w:r>
              <w:t>Condução de reuniões</w:t>
            </w:r>
          </w:p>
        </w:tc>
      </w:tr>
      <w:tr w:rsidR="009169E1" w14:paraId="0D4B12F1" w14:textId="77777777" w:rsidTr="007F64D4">
        <w:trPr>
          <w:trHeight w:val="352"/>
        </w:trPr>
        <w:tc>
          <w:tcPr>
            <w:tcW w:w="9351" w:type="dxa"/>
            <w:gridSpan w:val="2"/>
            <w:tcBorders>
              <w:left w:val="nil"/>
              <w:bottom w:val="nil"/>
              <w:right w:val="nil"/>
            </w:tcBorders>
          </w:tcPr>
          <w:p w14:paraId="74481B45" w14:textId="77777777" w:rsidR="009169E1" w:rsidRPr="00A0171B" w:rsidRDefault="009169E1" w:rsidP="007F64D4">
            <w:pPr>
              <w:jc w:val="both"/>
              <w:rPr>
                <w:sz w:val="20"/>
              </w:rPr>
            </w:pPr>
            <w:r w:rsidRPr="00A0171B">
              <w:rPr>
                <w:sz w:val="20"/>
              </w:rPr>
              <w:t xml:space="preserve">Fonte: Sociedade Brasileira de Computação, 2017, </w:t>
            </w:r>
            <w:proofErr w:type="gramStart"/>
            <w:r w:rsidRPr="00A0171B">
              <w:rPr>
                <w:sz w:val="20"/>
              </w:rPr>
              <w:t>Adaptado</w:t>
            </w:r>
            <w:proofErr w:type="gramEnd"/>
          </w:p>
        </w:tc>
      </w:tr>
    </w:tbl>
    <w:p w14:paraId="1422582F" w14:textId="77777777" w:rsidR="009169E1" w:rsidRDefault="009169E1" w:rsidP="009169E1">
      <w:pPr>
        <w:jc w:val="both"/>
      </w:pPr>
    </w:p>
    <w:p w14:paraId="049DB222" w14:textId="77777777" w:rsidR="009169E1" w:rsidRDefault="009169E1" w:rsidP="009169E1">
      <w:pPr>
        <w:jc w:val="both"/>
      </w:pPr>
    </w:p>
    <w:p w14:paraId="30C77887" w14:textId="77777777" w:rsidR="009169E1" w:rsidRDefault="009169E1" w:rsidP="009169E1">
      <w:pPr>
        <w:ind w:firstLine="720"/>
        <w:jc w:val="both"/>
      </w:pPr>
      <w:r>
        <w:t xml:space="preserve">As competências derivadas citadas no RF-SI, demonstram como importantes para os egressos, qualidades semelhantes as que podemos identificar nos artigos de </w:t>
      </w:r>
      <w:proofErr w:type="spellStart"/>
      <w:r>
        <w:t>Kaipa</w:t>
      </w:r>
      <w:proofErr w:type="spellEnd"/>
      <w:r>
        <w:t xml:space="preserve"> (2005), Ahmed (2013) e Schulz (2008). </w:t>
      </w:r>
    </w:p>
    <w:p w14:paraId="6F679307" w14:textId="77777777" w:rsidR="009169E1" w:rsidRDefault="009169E1" w:rsidP="009169E1">
      <w:pPr>
        <w:jc w:val="both"/>
      </w:pPr>
      <w:r>
        <w:t xml:space="preserve">Ressalta-se o item </w:t>
      </w:r>
      <w:proofErr w:type="gramStart"/>
      <w:r>
        <w:t>VI.</w:t>
      </w:r>
      <w:proofErr w:type="gramEnd"/>
      <w:r>
        <w:t xml:space="preserve">9, que trata da importância das qualidades interpessoais para a metodologia de ensino nos cursos de Sistemas de Informação: </w:t>
      </w:r>
    </w:p>
    <w:p w14:paraId="73807863" w14:textId="77777777" w:rsidR="009169E1" w:rsidRDefault="009169E1" w:rsidP="009169E1">
      <w:pPr>
        <w:jc w:val="both"/>
      </w:pPr>
    </w:p>
    <w:p w14:paraId="2297701E" w14:textId="77777777" w:rsidR="009169E1" w:rsidRDefault="009169E1" w:rsidP="009169E1">
      <w:pPr>
        <w:pStyle w:val="SemEspaamento"/>
        <w:jc w:val="both"/>
      </w:pPr>
      <w:r>
        <w:t>(...</w:t>
      </w:r>
      <w:proofErr w:type="gramStart"/>
      <w:r>
        <w:t>)Ademais</w:t>
      </w:r>
      <w:proofErr w:type="gramEnd"/>
      <w:r>
        <w:t xml:space="preserve">, deve-se destacar que bacharéis em SI, pela natureza de suas atividades, precisam ter </w:t>
      </w:r>
      <w:proofErr w:type="spellStart"/>
      <w:r>
        <w:t>contat</w:t>
      </w:r>
      <w:proofErr w:type="spellEnd"/>
      <w:r>
        <w:t xml:space="preserve"> com múltiplas abordagens de ensino para favorecer o desenvolvimento de suas habilidades, por exemplo: </w:t>
      </w:r>
    </w:p>
    <w:p w14:paraId="26B4F602" w14:textId="77777777" w:rsidR="009169E1" w:rsidRDefault="009169E1" w:rsidP="009169E1">
      <w:pPr>
        <w:pStyle w:val="SemEspaamento"/>
        <w:jc w:val="both"/>
      </w:pPr>
      <w:r>
        <w:t xml:space="preserve">Humanista, para favorecer o desenvolvimento de relações interpessoais, da criatividade, curiosidade, participação e autonomia, por meio da própria experiência do </w:t>
      </w:r>
      <w:proofErr w:type="gramStart"/>
      <w:r>
        <w:t>estudante</w:t>
      </w:r>
      <w:proofErr w:type="gramEnd"/>
    </w:p>
    <w:p w14:paraId="074E6CAB" w14:textId="77777777" w:rsidR="009169E1" w:rsidRDefault="009169E1" w:rsidP="009169E1">
      <w:pPr>
        <w:pStyle w:val="SemEspaamento"/>
        <w:jc w:val="both"/>
      </w:pPr>
      <w:r>
        <w:t xml:space="preserve">Sociocultural, para exercitar a compreensão, por meio da </w:t>
      </w:r>
      <w:proofErr w:type="spellStart"/>
      <w:r>
        <w:t>dialogicidade</w:t>
      </w:r>
      <w:proofErr w:type="spellEnd"/>
      <w:r>
        <w:t xml:space="preserve">, de que o estudante é </w:t>
      </w:r>
      <w:proofErr w:type="gramStart"/>
      <w:r>
        <w:t>o agente que muda a realidade social, política, econômica e individual</w:t>
      </w:r>
      <w:proofErr w:type="gramEnd"/>
      <w:r>
        <w:t xml:space="preserve">.   (SBC, 2017, p.133) </w:t>
      </w:r>
    </w:p>
    <w:p w14:paraId="66AB899A" w14:textId="77777777" w:rsidR="009169E1" w:rsidRDefault="009169E1" w:rsidP="009169E1">
      <w:pPr>
        <w:jc w:val="both"/>
      </w:pPr>
    </w:p>
    <w:p w14:paraId="5DCABC99" w14:textId="77777777" w:rsidR="009169E1" w:rsidRDefault="009169E1" w:rsidP="009169E1">
      <w:pPr>
        <w:ind w:firstLine="720"/>
        <w:jc w:val="both"/>
      </w:pPr>
      <w:r>
        <w:t xml:space="preserve">Podemos afirmar de forma segura que o egresso do curso de sistemas de informação </w:t>
      </w:r>
      <w:proofErr w:type="gramStart"/>
      <w:r>
        <w:t>devem</w:t>
      </w:r>
      <w:proofErr w:type="gramEnd"/>
      <w:r>
        <w:t xml:space="preserve"> ser bem capacitado em qualidades interpessoais diversas. Considerando o que trouxemos teoricamente até o momento, destacam-se três qualidades interpessoais:</w:t>
      </w:r>
    </w:p>
    <w:p w14:paraId="45B229C0" w14:textId="77777777" w:rsidR="009169E1" w:rsidRDefault="009169E1" w:rsidP="009169E1">
      <w:pPr>
        <w:jc w:val="both"/>
      </w:pPr>
    </w:p>
    <w:p w14:paraId="5EF8815E" w14:textId="77777777" w:rsidR="009169E1" w:rsidRDefault="009169E1" w:rsidP="00724D25">
      <w:pPr>
        <w:pStyle w:val="PargrafodaLista"/>
        <w:numPr>
          <w:ilvl w:val="0"/>
          <w:numId w:val="22"/>
        </w:numPr>
        <w:spacing w:line="360" w:lineRule="auto"/>
        <w:jc w:val="both"/>
      </w:pPr>
      <w:r>
        <w:t xml:space="preserve">Qualidade de se comunicar (comunicação): </w:t>
      </w:r>
    </w:p>
    <w:p w14:paraId="7E87CC16" w14:textId="77777777" w:rsidR="009169E1" w:rsidRDefault="009169E1" w:rsidP="009169E1">
      <w:pPr>
        <w:jc w:val="both"/>
      </w:pPr>
    </w:p>
    <w:p w14:paraId="3AAD5922" w14:textId="77777777" w:rsidR="009169E1" w:rsidRDefault="009169E1" w:rsidP="009169E1">
      <w:pPr>
        <w:ind w:firstLine="720"/>
        <w:jc w:val="both"/>
      </w:pPr>
      <w:r w:rsidRPr="00137AE1">
        <w:t xml:space="preserve">As </w:t>
      </w:r>
      <w:r>
        <w:t xml:space="preserve">qualidades </w:t>
      </w:r>
      <w:r w:rsidRPr="00137AE1">
        <w:t xml:space="preserve">de comunicação são as </w:t>
      </w:r>
      <w:r>
        <w:t>qualidades interpessoais</w:t>
      </w:r>
      <w:r w:rsidRPr="00137AE1">
        <w:t xml:space="preserve"> mais citadas em </w:t>
      </w:r>
      <w:proofErr w:type="gramStart"/>
      <w:r w:rsidRPr="00137AE1">
        <w:t>todos</w:t>
      </w:r>
      <w:proofErr w:type="gramEnd"/>
      <w:r w:rsidRPr="00137AE1">
        <w:t xml:space="preserve"> </w:t>
      </w:r>
      <w:r>
        <w:t xml:space="preserve">teorias abordadas. </w:t>
      </w:r>
    </w:p>
    <w:p w14:paraId="274151FB" w14:textId="77777777" w:rsidR="009169E1" w:rsidRDefault="009169E1" w:rsidP="009169E1">
      <w:pPr>
        <w:jc w:val="both"/>
      </w:pPr>
    </w:p>
    <w:p w14:paraId="0FF2E1DA" w14:textId="77777777" w:rsidR="009169E1" w:rsidRDefault="009169E1" w:rsidP="009169E1">
      <w:pPr>
        <w:pStyle w:val="SemEspaamento"/>
      </w:pPr>
      <w:r w:rsidRPr="00137AE1">
        <w:t xml:space="preserve"> “A comunicação, para os homens, é tão importante quanto o sistema nervoso para o corpo. Sem a comunicação, todas as relações que se estabelecem entre as pessoas e os diversos grupos humanos seriam impossíveis, sejam relações comerciais, de trabalho ou afetivas.”</w:t>
      </w:r>
      <w:r>
        <w:t xml:space="preserve"> (PIMENTA, 2006</w:t>
      </w:r>
      <w:proofErr w:type="gramStart"/>
      <w:r>
        <w:t>)</w:t>
      </w:r>
      <w:proofErr w:type="gramEnd"/>
    </w:p>
    <w:p w14:paraId="73CF2F99" w14:textId="77777777" w:rsidR="009169E1" w:rsidRDefault="009169E1" w:rsidP="009169E1">
      <w:pPr>
        <w:jc w:val="both"/>
      </w:pPr>
    </w:p>
    <w:p w14:paraId="6E6204C1" w14:textId="77777777" w:rsidR="009169E1" w:rsidRPr="00A916DB" w:rsidRDefault="009169E1" w:rsidP="00724D25">
      <w:pPr>
        <w:pStyle w:val="PargrafodaLista"/>
        <w:numPr>
          <w:ilvl w:val="0"/>
          <w:numId w:val="22"/>
        </w:numPr>
        <w:spacing w:line="360" w:lineRule="auto"/>
        <w:jc w:val="both"/>
        <w:rPr>
          <w:color w:val="212121"/>
          <w:shd w:val="clear" w:color="auto" w:fill="FFFFFF"/>
        </w:rPr>
      </w:pPr>
      <w:r>
        <w:t xml:space="preserve">Qualidade de Trabalho em equipe: </w:t>
      </w:r>
    </w:p>
    <w:p w14:paraId="415D49D6" w14:textId="77777777" w:rsidR="009169E1" w:rsidRDefault="009169E1" w:rsidP="009169E1">
      <w:pPr>
        <w:ind w:left="360"/>
        <w:jc w:val="both"/>
        <w:rPr>
          <w:color w:val="212121"/>
          <w:shd w:val="clear" w:color="auto" w:fill="FFFFFF"/>
        </w:rPr>
      </w:pPr>
    </w:p>
    <w:p w14:paraId="32E67BF9" w14:textId="77777777" w:rsidR="009169E1" w:rsidRPr="00A916DB" w:rsidRDefault="009169E1" w:rsidP="009169E1">
      <w:pPr>
        <w:ind w:firstLine="720"/>
        <w:jc w:val="both"/>
        <w:rPr>
          <w:color w:val="212121"/>
          <w:shd w:val="clear" w:color="auto" w:fill="FFFFFF"/>
        </w:rPr>
      </w:pPr>
      <w:r w:rsidRPr="00A916DB">
        <w:rPr>
          <w:color w:val="212121"/>
          <w:shd w:val="clear" w:color="auto" w:fill="FFFFFF"/>
        </w:rPr>
        <w:t xml:space="preserve">Essa qualidade é citada em todos </w:t>
      </w:r>
      <w:r>
        <w:rPr>
          <w:color w:val="212121"/>
          <w:shd w:val="clear" w:color="auto" w:fill="FFFFFF"/>
        </w:rPr>
        <w:t>as teorias abordadas</w:t>
      </w:r>
      <w:r w:rsidRPr="00A916DB">
        <w:rPr>
          <w:color w:val="212121"/>
          <w:shd w:val="clear" w:color="auto" w:fill="FFFFFF"/>
        </w:rPr>
        <w:t xml:space="preserve"> como fator chave, </w:t>
      </w:r>
      <w:r>
        <w:rPr>
          <w:color w:val="212121"/>
          <w:shd w:val="clear" w:color="auto" w:fill="FFFFFF"/>
        </w:rPr>
        <w:t>além de mostrar possível</w:t>
      </w:r>
      <w:proofErr w:type="gramStart"/>
      <w:r>
        <w:rPr>
          <w:color w:val="212121"/>
          <w:shd w:val="clear" w:color="auto" w:fill="FFFFFF"/>
        </w:rPr>
        <w:t xml:space="preserve">  </w:t>
      </w:r>
      <w:proofErr w:type="spellStart"/>
      <w:proofErr w:type="gramEnd"/>
      <w:r w:rsidRPr="00A916DB">
        <w:rPr>
          <w:color w:val="212121"/>
          <w:shd w:val="clear" w:color="auto" w:fill="FFFFFF"/>
        </w:rPr>
        <w:t>possível</w:t>
      </w:r>
      <w:proofErr w:type="spellEnd"/>
      <w:r w:rsidRPr="00A916DB">
        <w:rPr>
          <w:color w:val="212121"/>
          <w:shd w:val="clear" w:color="auto" w:fill="FFFFFF"/>
        </w:rPr>
        <w:t xml:space="preserve">  de </w:t>
      </w:r>
      <w:r>
        <w:rPr>
          <w:color w:val="212121"/>
          <w:shd w:val="clear" w:color="auto" w:fill="FFFFFF"/>
        </w:rPr>
        <w:t xml:space="preserve">ter sua aplicabilidade </w:t>
      </w:r>
      <w:r w:rsidRPr="00A916DB">
        <w:rPr>
          <w:color w:val="212121"/>
          <w:shd w:val="clear" w:color="auto" w:fill="FFFFFF"/>
        </w:rPr>
        <w:t>em sala de aula</w:t>
      </w:r>
      <w:r>
        <w:rPr>
          <w:color w:val="212121"/>
          <w:shd w:val="clear" w:color="auto" w:fill="FFFFFF"/>
        </w:rPr>
        <w:t xml:space="preserve"> verificada</w:t>
      </w:r>
      <w:r w:rsidRPr="00A916DB">
        <w:rPr>
          <w:color w:val="212121"/>
          <w:shd w:val="clear" w:color="auto" w:fill="FFFFFF"/>
        </w:rPr>
        <w:t xml:space="preserve">, por este motivo foi a segunda escolhida. </w:t>
      </w:r>
      <w:r>
        <w:rPr>
          <w:color w:val="212121"/>
          <w:shd w:val="clear" w:color="auto" w:fill="FFFFFF"/>
        </w:rPr>
        <w:t xml:space="preserve">Segundo Maslow (1943) </w:t>
      </w:r>
      <w:r>
        <w:t xml:space="preserve">s </w:t>
      </w:r>
      <w:proofErr w:type="gramStart"/>
      <w:r>
        <w:t>indivíduos tem</w:t>
      </w:r>
      <w:proofErr w:type="gramEnd"/>
      <w:r>
        <w:t xml:space="preserve"> têm diversas necessidades, com diferentes forças. Sabemos que necessitamos de alimento, de abrigo, pagar nossas contas, de segurança no emprego, etc., mas também de nos relacionar com os outros e de sermos aceitos por </w:t>
      </w:r>
      <w:proofErr w:type="gramStart"/>
      <w:r>
        <w:t>eles</w:t>
      </w:r>
      <w:proofErr w:type="gramEnd"/>
      <w:r w:rsidRPr="00A916DB">
        <w:rPr>
          <w:color w:val="212121"/>
          <w:shd w:val="clear" w:color="auto" w:fill="FFFFFF"/>
        </w:rPr>
        <w:t xml:space="preserve"> </w:t>
      </w:r>
    </w:p>
    <w:p w14:paraId="4F2EC225" w14:textId="77777777" w:rsidR="009169E1" w:rsidRDefault="009169E1" w:rsidP="009169E1">
      <w:pPr>
        <w:jc w:val="both"/>
        <w:rPr>
          <w:color w:val="212121"/>
          <w:shd w:val="clear" w:color="auto" w:fill="FFFFFF"/>
        </w:rPr>
      </w:pPr>
    </w:p>
    <w:p w14:paraId="4FDAD23E" w14:textId="77777777" w:rsidR="009169E1" w:rsidRDefault="009169E1" w:rsidP="00724D25">
      <w:pPr>
        <w:pStyle w:val="PargrafodaLista"/>
        <w:numPr>
          <w:ilvl w:val="0"/>
          <w:numId w:val="22"/>
        </w:numPr>
        <w:spacing w:line="360" w:lineRule="auto"/>
        <w:jc w:val="both"/>
        <w:rPr>
          <w:shd w:val="clear" w:color="auto" w:fill="FFFFFF"/>
        </w:rPr>
      </w:pPr>
      <w:r w:rsidRPr="00D208AB">
        <w:rPr>
          <w:shd w:val="clear" w:color="auto" w:fill="FFFFFF"/>
        </w:rPr>
        <w:lastRenderedPageBreak/>
        <w:t>Qualidade de se organizar (Organização)</w:t>
      </w:r>
    </w:p>
    <w:p w14:paraId="18C07555" w14:textId="77777777" w:rsidR="009169E1" w:rsidRDefault="009169E1" w:rsidP="009169E1">
      <w:pPr>
        <w:jc w:val="both"/>
        <w:rPr>
          <w:shd w:val="clear" w:color="auto" w:fill="FFFFFF"/>
        </w:rPr>
      </w:pPr>
    </w:p>
    <w:p w14:paraId="2A620B6E" w14:textId="77777777" w:rsidR="009169E1" w:rsidRDefault="009169E1" w:rsidP="009169E1">
      <w:pPr>
        <w:ind w:firstLine="720"/>
        <w:jc w:val="both"/>
        <w:rPr>
          <w:shd w:val="clear" w:color="auto" w:fill="FFFFFF"/>
        </w:rPr>
      </w:pPr>
      <w:r>
        <w:rPr>
          <w:shd w:val="clear" w:color="auto" w:fill="FFFFFF"/>
        </w:rPr>
        <w:t>Essa qualidade é citada como chave em dois dos artigos principais que estão utilizados nessa pesquisa, quanto nos referenciais do SBC e do MEC.</w:t>
      </w:r>
    </w:p>
    <w:p w14:paraId="0E5D54BA" w14:textId="77777777" w:rsidR="009169E1" w:rsidRPr="0027793E" w:rsidRDefault="009169E1" w:rsidP="009169E1">
      <w:pPr>
        <w:ind w:firstLine="720"/>
        <w:jc w:val="both"/>
        <w:rPr>
          <w:shd w:val="clear" w:color="auto" w:fill="FFFFFF"/>
        </w:rPr>
      </w:pPr>
      <w:r>
        <w:rPr>
          <w:shd w:val="clear" w:color="auto" w:fill="FFFFFF"/>
        </w:rPr>
        <w:t xml:space="preserve"> </w:t>
      </w:r>
    </w:p>
    <w:p w14:paraId="2D882E46" w14:textId="77777777" w:rsidR="009169E1" w:rsidRPr="00D208AB" w:rsidRDefault="009169E1" w:rsidP="009169E1">
      <w:pPr>
        <w:pStyle w:val="SemEspaamento"/>
        <w:rPr>
          <w:shd w:val="clear" w:color="auto" w:fill="FFFFFF"/>
        </w:rPr>
      </w:pPr>
      <w:r w:rsidRPr="00D208AB">
        <w:rPr>
          <w:shd w:val="clear" w:color="auto" w:fill="FFFFFF"/>
        </w:rPr>
        <w:t xml:space="preserve">A habilidade de conseguir organizar-se refere </w:t>
      </w:r>
      <w:proofErr w:type="gramStart"/>
      <w:r w:rsidRPr="00D208AB">
        <w:rPr>
          <w:shd w:val="clear" w:color="auto" w:fill="FFFFFF"/>
        </w:rPr>
        <w:t>a</w:t>
      </w:r>
      <w:proofErr w:type="gramEnd"/>
      <w:r w:rsidRPr="00D208AB">
        <w:rPr>
          <w:shd w:val="clear" w:color="auto" w:fill="FFFFFF"/>
        </w:rPr>
        <w:t xml:space="preserve"> pessoa conseguir realizar tarefas dentro do tempo proposto, recurso proposto e sequência de execução” esta qualidade foi escolhida pois também foi citada em todos os artigos estudados.</w:t>
      </w:r>
      <w:r>
        <w:rPr>
          <w:shd w:val="clear" w:color="auto" w:fill="FFFFFF"/>
        </w:rPr>
        <w:t>(AHMED et al, 2013 )</w:t>
      </w:r>
    </w:p>
    <w:p w14:paraId="5C6410F0" w14:textId="77777777" w:rsidR="009169E1" w:rsidRDefault="009169E1" w:rsidP="009169E1">
      <w:pPr>
        <w:jc w:val="both"/>
        <w:rPr>
          <w:rFonts w:cs="Times New Roman"/>
          <w:szCs w:val="24"/>
        </w:rPr>
      </w:pPr>
    </w:p>
    <w:p w14:paraId="05EABB68" w14:textId="77777777" w:rsidR="009169E1" w:rsidRPr="00BE4969" w:rsidRDefault="009169E1" w:rsidP="009169E1">
      <w:pPr>
        <w:jc w:val="both"/>
        <w:rPr>
          <w:color w:val="4472C4" w:themeColor="accent1"/>
        </w:rPr>
      </w:pPr>
    </w:p>
    <w:p w14:paraId="19242DB2" w14:textId="77777777" w:rsidR="009169E1" w:rsidRDefault="009169E1" w:rsidP="009169E1">
      <w:pPr>
        <w:ind w:firstLine="720"/>
        <w:jc w:val="both"/>
      </w:pPr>
      <w:r>
        <w:t>Este trabalho caracteriza-se como interdisciplinar, pois envolve</w:t>
      </w:r>
      <w:proofErr w:type="gramStart"/>
      <w:r>
        <w:t xml:space="preserve">  </w:t>
      </w:r>
      <w:proofErr w:type="gramEnd"/>
      <w:r>
        <w:t xml:space="preserve">áreas de estudo que se correlacionam para embasar uma metodologia de análise das disciplinas do curso de Bacharelado Sistemas de Informação da UFVJM, tentando compreender assim o perfil de capacitação do egresso deste curso. </w:t>
      </w:r>
    </w:p>
    <w:p w14:paraId="476FA384" w14:textId="1BF9BFE3" w:rsidR="008B2B90" w:rsidRDefault="009169E1" w:rsidP="009169E1">
      <w:pPr>
        <w:jc w:val="both"/>
        <w:rPr>
          <w:ins w:id="27" w:author="André Covre" w:date="2018-07-10T23:57:00Z"/>
        </w:rPr>
      </w:pPr>
      <w:r>
        <w:tab/>
        <w:t xml:space="preserve">Primeiramente propomos uma compreensão geral sobre as qualidades interpessoais. Em segundo lugar refletimos sobre as práticas de ensino voltadas para o </w:t>
      </w:r>
      <w:proofErr w:type="spellStart"/>
      <w:r>
        <w:t>desenvovimento</w:t>
      </w:r>
      <w:proofErr w:type="spellEnd"/>
      <w:r>
        <w:t xml:space="preserve"> dessas habilidades. Depois mergulhamos na compreensão das maiores entidades educacionais do país sobre o curso de Sistema de Informação. Dessa forma, propomos agora uma metodologia de análise dos planos de ensino.</w:t>
      </w:r>
    </w:p>
    <w:p w14:paraId="20E0E9BA" w14:textId="77777777" w:rsidR="008B2B90" w:rsidRDefault="008B2B90">
      <w:pPr>
        <w:spacing w:after="160" w:line="259" w:lineRule="auto"/>
        <w:rPr>
          <w:ins w:id="28" w:author="André Covre" w:date="2018-07-10T23:57:00Z"/>
        </w:rPr>
      </w:pPr>
      <w:ins w:id="29" w:author="André Covre" w:date="2018-07-10T23:57:00Z">
        <w:r>
          <w:br w:type="page"/>
        </w:r>
      </w:ins>
    </w:p>
    <w:p w14:paraId="6F735830" w14:textId="77777777" w:rsidR="008B2B90" w:rsidRDefault="008B2B90" w:rsidP="00F2543C">
      <w:pPr>
        <w:jc w:val="both"/>
      </w:pPr>
    </w:p>
    <w:p w14:paraId="370B1E8D" w14:textId="77777777" w:rsidR="00F2543C" w:rsidRDefault="00F2543C" w:rsidP="00F2543C">
      <w:pPr>
        <w:pStyle w:val="Ttulo1"/>
      </w:pPr>
      <w:bookmarkStart w:id="30" w:name="_Toc519449446"/>
      <w:r>
        <w:t>Metodologia de Análise</w:t>
      </w:r>
      <w:bookmarkEnd w:id="30"/>
    </w:p>
    <w:p w14:paraId="409FDD77" w14:textId="361CCF89" w:rsidR="00F2543C" w:rsidRDefault="001F6DD9" w:rsidP="00327B9E">
      <w:pPr>
        <w:jc w:val="both"/>
      </w:pPr>
      <w:r>
        <w:tab/>
        <w:t>Esse trabalho se fundamenta na hipótese de que e</w:t>
      </w:r>
      <w:r w:rsidR="00212BFA">
        <w:t xml:space="preserve">xiste uma distância muito grande entre a academia e o </w:t>
      </w:r>
      <w:r w:rsidR="0079157C">
        <w:t xml:space="preserve">mercado de trabalho, </w:t>
      </w:r>
      <w:r>
        <w:t xml:space="preserve">pois </w:t>
      </w:r>
      <w:r w:rsidR="0079157C">
        <w:t>qualidades que s</w:t>
      </w:r>
      <w:r>
        <w:t>eriam</w:t>
      </w:r>
      <w:r w:rsidR="0079157C">
        <w:t xml:space="preserve"> extremamente importantes no dia a dia do trabalho não </w:t>
      </w:r>
      <w:r>
        <w:t xml:space="preserve">seriam </w:t>
      </w:r>
      <w:r w:rsidR="0079157C">
        <w:t xml:space="preserve">desenvolvidas diretamente na academia, onde se preferencia um perfil mais técnico e voltado para </w:t>
      </w:r>
      <w:r>
        <w:t xml:space="preserve">a </w:t>
      </w:r>
      <w:r w:rsidR="0079157C">
        <w:t>pesquisa.</w:t>
      </w:r>
    </w:p>
    <w:p w14:paraId="4FFFFAB1" w14:textId="5B5A5271" w:rsidR="0079157C" w:rsidRDefault="001F6DD9" w:rsidP="00450D30">
      <w:pPr>
        <w:jc w:val="both"/>
        <w:rPr>
          <w:rFonts w:cs="Times New Roman"/>
          <w:color w:val="222222"/>
          <w:szCs w:val="24"/>
          <w:shd w:val="clear" w:color="auto" w:fill="FFFFFF"/>
        </w:rPr>
      </w:pPr>
      <w:r>
        <w:tab/>
      </w:r>
      <w:r w:rsidR="0079157C">
        <w:t>Sobre esse tema</w:t>
      </w:r>
      <w:r>
        <w:rPr>
          <w:rFonts w:cs="Times New Roman"/>
          <w:szCs w:val="24"/>
        </w:rPr>
        <w:t xml:space="preserve">, </w:t>
      </w:r>
      <w:r w:rsidR="005C7DD7" w:rsidRPr="005C7DD7">
        <w:rPr>
          <w:rFonts w:cs="Times New Roman"/>
          <w:color w:val="222222"/>
          <w:szCs w:val="24"/>
          <w:shd w:val="clear" w:color="auto" w:fill="FFFFFF"/>
        </w:rPr>
        <w:t>Schulz</w:t>
      </w:r>
      <w:r>
        <w:rPr>
          <w:rFonts w:cs="Times New Roman"/>
          <w:color w:val="222222"/>
          <w:szCs w:val="24"/>
          <w:shd w:val="clear" w:color="auto" w:fill="FFFFFF"/>
        </w:rPr>
        <w:t xml:space="preserve"> &amp;</w:t>
      </w:r>
      <w:r w:rsidR="005C7DD7" w:rsidRPr="005C7DD7">
        <w:rPr>
          <w:rFonts w:cs="Times New Roman"/>
          <w:color w:val="222222"/>
          <w:szCs w:val="24"/>
          <w:shd w:val="clear" w:color="auto" w:fill="FFFFFF"/>
        </w:rPr>
        <w:t xml:space="preserve"> </w:t>
      </w:r>
      <w:proofErr w:type="spellStart"/>
      <w:r w:rsidR="005C7DD7" w:rsidRPr="005C7DD7">
        <w:rPr>
          <w:rFonts w:cs="Times New Roman"/>
          <w:color w:val="222222"/>
          <w:szCs w:val="24"/>
          <w:shd w:val="clear" w:color="auto" w:fill="FFFFFF"/>
        </w:rPr>
        <w:t>Bernd</w:t>
      </w:r>
      <w:proofErr w:type="spellEnd"/>
      <w:r>
        <w:rPr>
          <w:rFonts w:cs="Times New Roman"/>
          <w:color w:val="222222"/>
          <w:szCs w:val="24"/>
          <w:shd w:val="clear" w:color="auto" w:fill="FFFFFF"/>
        </w:rPr>
        <w:t xml:space="preserve"> (</w:t>
      </w:r>
      <w:r w:rsidR="008B6DDB">
        <w:rPr>
          <w:rFonts w:cs="Times New Roman"/>
          <w:color w:val="222222"/>
          <w:szCs w:val="24"/>
          <w:shd w:val="clear" w:color="auto" w:fill="FFFFFF"/>
        </w:rPr>
        <w:t xml:space="preserve">2008) </w:t>
      </w:r>
      <w:r>
        <w:rPr>
          <w:rFonts w:cs="Times New Roman"/>
          <w:color w:val="222222"/>
          <w:szCs w:val="24"/>
          <w:shd w:val="clear" w:color="auto" w:fill="FFFFFF"/>
        </w:rPr>
        <w:t>afirma</w:t>
      </w:r>
      <w:r w:rsidR="008B6DDB">
        <w:rPr>
          <w:rFonts w:cs="Times New Roman"/>
          <w:color w:val="222222"/>
          <w:szCs w:val="24"/>
          <w:shd w:val="clear" w:color="auto" w:fill="FFFFFF"/>
        </w:rPr>
        <w:t xml:space="preserve"> que a associação britânica de recrutadores de graduados </w:t>
      </w:r>
      <w:r w:rsidR="00450D30">
        <w:rPr>
          <w:rFonts w:cs="Times New Roman"/>
          <w:color w:val="222222"/>
          <w:szCs w:val="24"/>
          <w:shd w:val="clear" w:color="auto" w:fill="FFFFFF"/>
        </w:rPr>
        <w:t xml:space="preserve">relata </w:t>
      </w:r>
      <w:r w:rsidR="008B6DDB">
        <w:rPr>
          <w:rFonts w:cs="Times New Roman"/>
          <w:color w:val="222222"/>
          <w:szCs w:val="24"/>
          <w:shd w:val="clear" w:color="auto" w:fill="FFFFFF"/>
        </w:rPr>
        <w:t>que os empresários e empreendedores em geral</w:t>
      </w:r>
      <w:r w:rsidR="00450D30">
        <w:rPr>
          <w:rFonts w:cs="Times New Roman"/>
          <w:color w:val="222222"/>
          <w:szCs w:val="24"/>
          <w:shd w:val="clear" w:color="auto" w:fill="FFFFFF"/>
        </w:rPr>
        <w:t xml:space="preserve"> sentem falta </w:t>
      </w:r>
      <w:r>
        <w:rPr>
          <w:rFonts w:cs="Times New Roman"/>
          <w:color w:val="222222"/>
          <w:szCs w:val="24"/>
          <w:shd w:val="clear" w:color="auto" w:fill="FFFFFF"/>
        </w:rPr>
        <w:t>de determinadas qualidades nos graduandos recrutados, como</w:t>
      </w:r>
      <w:r w:rsidR="00450D30">
        <w:rPr>
          <w:rFonts w:cs="Times New Roman"/>
          <w:color w:val="222222"/>
          <w:szCs w:val="24"/>
          <w:shd w:val="clear" w:color="auto" w:fill="FFFFFF"/>
        </w:rPr>
        <w:t xml:space="preserve"> trabalho em equipe, comunicação e pensamento lógico. O autor também </w:t>
      </w:r>
      <w:r>
        <w:rPr>
          <w:rFonts w:cs="Times New Roman"/>
          <w:color w:val="222222"/>
          <w:szCs w:val="24"/>
          <w:shd w:val="clear" w:color="auto" w:fill="FFFFFF"/>
        </w:rPr>
        <w:t xml:space="preserve">ressalta que essa falta relatada pelos empresários se fundamenta na competitividade do </w:t>
      </w:r>
      <w:r w:rsidR="00450D30">
        <w:rPr>
          <w:rFonts w:cs="Times New Roman"/>
          <w:color w:val="222222"/>
          <w:szCs w:val="24"/>
          <w:shd w:val="clear" w:color="auto" w:fill="FFFFFF"/>
        </w:rPr>
        <w:t>mercado</w:t>
      </w:r>
      <w:r>
        <w:rPr>
          <w:rFonts w:cs="Times New Roman"/>
          <w:color w:val="222222"/>
          <w:szCs w:val="24"/>
          <w:shd w:val="clear" w:color="auto" w:fill="FFFFFF"/>
        </w:rPr>
        <w:t xml:space="preserve">, e que tais qualidades possibilitariam </w:t>
      </w:r>
      <w:proofErr w:type="spellStart"/>
      <w:r w:rsidR="00064506">
        <w:rPr>
          <w:rFonts w:cs="Times New Roman"/>
          <w:color w:val="222222"/>
          <w:szCs w:val="24"/>
          <w:shd w:val="clear" w:color="auto" w:fill="FFFFFF"/>
        </w:rPr>
        <w:t>vantagems</w:t>
      </w:r>
      <w:proofErr w:type="spellEnd"/>
      <w:r w:rsidR="00064506">
        <w:rPr>
          <w:rFonts w:cs="Times New Roman"/>
          <w:color w:val="222222"/>
          <w:szCs w:val="24"/>
          <w:shd w:val="clear" w:color="auto" w:fill="FFFFFF"/>
        </w:rPr>
        <w:t xml:space="preserve"> competitivas sobre os seus concorrentes. </w:t>
      </w:r>
    </w:p>
    <w:p w14:paraId="2A4137B0" w14:textId="77777777" w:rsidR="007C4B0E" w:rsidRDefault="001F6DD9" w:rsidP="00450D30">
      <w:pPr>
        <w:jc w:val="both"/>
        <w:rPr>
          <w:rFonts w:cs="Times New Roman"/>
          <w:color w:val="222222"/>
          <w:szCs w:val="24"/>
          <w:shd w:val="clear" w:color="auto" w:fill="FFFFFF"/>
        </w:rPr>
      </w:pPr>
      <w:r>
        <w:rPr>
          <w:rFonts w:cs="Times New Roman"/>
          <w:color w:val="222222"/>
          <w:szCs w:val="24"/>
          <w:shd w:val="clear" w:color="auto" w:fill="FFFFFF"/>
        </w:rPr>
        <w:tab/>
      </w:r>
      <w:r w:rsidR="007C4B0E">
        <w:rPr>
          <w:rFonts w:cs="Times New Roman"/>
          <w:color w:val="222222"/>
          <w:szCs w:val="24"/>
          <w:shd w:val="clear" w:color="auto" w:fill="FFFFFF"/>
        </w:rPr>
        <w:t>Dessa forma, compreende-se que a suposição dos empresários sobre competividade está ligada a presença das qualidades interpessoais em seus colaboradores, ou seja, no seu capital humano.</w:t>
      </w:r>
      <w:r w:rsidR="007C4B0E" w:rsidDel="007C4B0E">
        <w:rPr>
          <w:rFonts w:cs="Times New Roman"/>
          <w:color w:val="222222"/>
          <w:szCs w:val="24"/>
          <w:shd w:val="clear" w:color="auto" w:fill="FFFFFF"/>
        </w:rPr>
        <w:t xml:space="preserve"> </w:t>
      </w:r>
    </w:p>
    <w:p w14:paraId="22401B0D" w14:textId="4F6C1252" w:rsidR="00165A40" w:rsidRDefault="00D8227E" w:rsidP="002A0515">
      <w:pPr>
        <w:ind w:firstLine="720"/>
        <w:jc w:val="both"/>
        <w:rPr>
          <w:rFonts w:cs="Times New Roman"/>
          <w:color w:val="222222"/>
          <w:szCs w:val="24"/>
          <w:shd w:val="clear" w:color="auto" w:fill="FFFFFF"/>
        </w:rPr>
      </w:pPr>
      <w:r>
        <w:rPr>
          <w:rFonts w:cs="Times New Roman"/>
          <w:color w:val="222222"/>
          <w:szCs w:val="24"/>
          <w:shd w:val="clear" w:color="auto" w:fill="FFFFFF"/>
        </w:rPr>
        <w:t xml:space="preserve">A partir dessa suposição, </w:t>
      </w:r>
      <w:r w:rsidR="00BA4CDF">
        <w:rPr>
          <w:rFonts w:cs="Times New Roman"/>
          <w:color w:val="222222"/>
          <w:szCs w:val="24"/>
          <w:shd w:val="clear" w:color="auto" w:fill="FFFFFF"/>
        </w:rPr>
        <w:t xml:space="preserve">que coaduna com que apresentamos no Referencial Teórico, </w:t>
      </w:r>
      <w:r w:rsidR="00165A40">
        <w:rPr>
          <w:rFonts w:cs="Times New Roman"/>
          <w:color w:val="222222"/>
          <w:szCs w:val="24"/>
          <w:shd w:val="clear" w:color="auto" w:fill="FFFFFF"/>
        </w:rPr>
        <w:t xml:space="preserve">e porque nosso objetivo é </w:t>
      </w:r>
      <w:r w:rsidR="00165A40">
        <w:rPr>
          <w:shd w:val="clear" w:color="auto" w:fill="FFFFFF"/>
        </w:rPr>
        <w:t>compreender como as disciplinas do curso de Sistemas de Informação da UFVJM auxiliam na capacitação do egresso, no que diz respeito às</w:t>
      </w:r>
      <w:proofErr w:type="gramStart"/>
      <w:r w:rsidR="00165A40">
        <w:rPr>
          <w:shd w:val="clear" w:color="auto" w:fill="FFFFFF"/>
        </w:rPr>
        <w:t xml:space="preserve">  </w:t>
      </w:r>
      <w:proofErr w:type="gramEnd"/>
      <w:r w:rsidR="00165A40">
        <w:rPr>
          <w:shd w:val="clear" w:color="auto" w:fill="FFFFFF"/>
        </w:rPr>
        <w:t xml:space="preserve">nas qualidades </w:t>
      </w:r>
      <w:proofErr w:type="spellStart"/>
      <w:r w:rsidR="00165A40">
        <w:rPr>
          <w:shd w:val="clear" w:color="auto" w:fill="FFFFFF"/>
        </w:rPr>
        <w:t>qualidades</w:t>
      </w:r>
      <w:proofErr w:type="spellEnd"/>
      <w:r w:rsidR="00165A40">
        <w:rPr>
          <w:shd w:val="clear" w:color="auto" w:fill="FFFFFF"/>
        </w:rPr>
        <w:t xml:space="preserve"> interpessoais de comunicação, organização e </w:t>
      </w:r>
      <w:proofErr w:type="gramStart"/>
      <w:r w:rsidR="00165A40">
        <w:rPr>
          <w:shd w:val="clear" w:color="auto" w:fill="FFFFFF"/>
        </w:rPr>
        <w:t>trabalho</w:t>
      </w:r>
      <w:proofErr w:type="gramEnd"/>
      <w:r w:rsidR="00165A40">
        <w:rPr>
          <w:shd w:val="clear" w:color="auto" w:fill="FFFFFF"/>
        </w:rPr>
        <w:t xml:space="preserve"> em equipe, </w:t>
      </w:r>
      <w:r w:rsidR="00BA4CDF">
        <w:rPr>
          <w:rFonts w:cs="Times New Roman"/>
          <w:color w:val="222222"/>
          <w:szCs w:val="24"/>
          <w:shd w:val="clear" w:color="auto" w:fill="FFFFFF"/>
        </w:rPr>
        <w:t xml:space="preserve">optamos por compor nosso objeto de trabalho com os </w:t>
      </w:r>
      <w:r w:rsidR="00064506">
        <w:rPr>
          <w:rFonts w:cs="Times New Roman"/>
          <w:color w:val="222222"/>
          <w:szCs w:val="24"/>
          <w:shd w:val="clear" w:color="auto" w:fill="FFFFFF"/>
        </w:rPr>
        <w:t xml:space="preserve">planos de disciplinas do curso de Bacharelado em </w:t>
      </w:r>
      <w:r w:rsidR="00165A40">
        <w:rPr>
          <w:rFonts w:cs="Times New Roman"/>
          <w:color w:val="222222"/>
          <w:szCs w:val="24"/>
          <w:shd w:val="clear" w:color="auto" w:fill="FFFFFF"/>
        </w:rPr>
        <w:t>SI da UFVJM</w:t>
      </w:r>
      <w:r w:rsidR="00FA3437">
        <w:rPr>
          <w:rFonts w:cs="Times New Roman"/>
          <w:color w:val="222222"/>
          <w:szCs w:val="24"/>
          <w:shd w:val="clear" w:color="auto" w:fill="FFFFFF"/>
        </w:rPr>
        <w:t xml:space="preserve"> </w:t>
      </w:r>
      <w:r w:rsidR="00BA4CDF">
        <w:rPr>
          <w:rFonts w:cs="Times New Roman"/>
          <w:color w:val="222222"/>
          <w:szCs w:val="24"/>
          <w:shd w:val="clear" w:color="auto" w:fill="FFFFFF"/>
        </w:rPr>
        <w:t>(Anexo 1)</w:t>
      </w:r>
      <w:r w:rsidR="00165A40">
        <w:rPr>
          <w:rFonts w:cs="Times New Roman"/>
          <w:color w:val="222222"/>
          <w:szCs w:val="24"/>
          <w:shd w:val="clear" w:color="auto" w:fill="FFFFFF"/>
        </w:rPr>
        <w:t>.</w:t>
      </w:r>
    </w:p>
    <w:p w14:paraId="105A8550" w14:textId="0D500D3B" w:rsidR="00064506" w:rsidRDefault="00165A40" w:rsidP="00450D30">
      <w:pPr>
        <w:jc w:val="both"/>
        <w:rPr>
          <w:rFonts w:cs="Times New Roman"/>
          <w:color w:val="222222"/>
          <w:szCs w:val="24"/>
          <w:shd w:val="clear" w:color="auto" w:fill="FFFFFF"/>
        </w:rPr>
      </w:pPr>
      <w:r>
        <w:rPr>
          <w:rFonts w:cs="Times New Roman"/>
          <w:color w:val="222222"/>
          <w:szCs w:val="24"/>
          <w:shd w:val="clear" w:color="auto" w:fill="FFFFFF"/>
        </w:rPr>
        <w:tab/>
        <w:t>É</w:t>
      </w:r>
      <w:r w:rsidR="00064506">
        <w:rPr>
          <w:rFonts w:cs="Times New Roman"/>
          <w:color w:val="222222"/>
          <w:szCs w:val="24"/>
          <w:shd w:val="clear" w:color="auto" w:fill="FFFFFF"/>
        </w:rPr>
        <w:t xml:space="preserve"> </w:t>
      </w:r>
      <w:r w:rsidR="001F0E3D">
        <w:rPr>
          <w:rFonts w:cs="Times New Roman"/>
          <w:color w:val="222222"/>
          <w:szCs w:val="24"/>
          <w:shd w:val="clear" w:color="auto" w:fill="FFFFFF"/>
        </w:rPr>
        <w:t>importante ressaltar que o curso ocupa o sétimo lugar na lista de melhores cursos do país</w:t>
      </w:r>
      <w:r w:rsidR="00431954">
        <w:rPr>
          <w:rFonts w:cs="Times New Roman"/>
          <w:color w:val="222222"/>
          <w:szCs w:val="24"/>
          <w:shd w:val="clear" w:color="auto" w:fill="FFFFFF"/>
        </w:rPr>
        <w:t>, lista</w:t>
      </w:r>
      <w:r w:rsidR="001F0E3D">
        <w:rPr>
          <w:rFonts w:cs="Times New Roman"/>
          <w:color w:val="222222"/>
          <w:szCs w:val="24"/>
          <w:shd w:val="clear" w:color="auto" w:fill="FFFFFF"/>
        </w:rPr>
        <w:t xml:space="preserve"> elaborada pelo MEC com base no </w:t>
      </w:r>
      <w:r w:rsidR="00FA3437">
        <w:rPr>
          <w:rFonts w:cs="Times New Roman"/>
          <w:color w:val="222222"/>
          <w:szCs w:val="24"/>
          <w:shd w:val="clear" w:color="auto" w:fill="FFFFFF"/>
        </w:rPr>
        <w:t>Exame Nacional de Desempenho de Estudantes o ENADE</w:t>
      </w:r>
      <w:r w:rsidR="00431954">
        <w:rPr>
          <w:rStyle w:val="Refdenotaderodap"/>
          <w:rFonts w:cs="Times New Roman"/>
          <w:color w:val="222222"/>
          <w:szCs w:val="24"/>
          <w:shd w:val="clear" w:color="auto" w:fill="FFFFFF"/>
        </w:rPr>
        <w:footnoteReference w:id="4"/>
      </w:r>
      <w:r w:rsidR="00431954">
        <w:rPr>
          <w:rFonts w:cs="Times New Roman"/>
          <w:color w:val="222222"/>
          <w:szCs w:val="24"/>
          <w:shd w:val="clear" w:color="auto" w:fill="FFFFFF"/>
        </w:rPr>
        <w:t>.</w:t>
      </w:r>
    </w:p>
    <w:p w14:paraId="0291276A" w14:textId="77777777" w:rsidR="0083579F" w:rsidRPr="0083579F" w:rsidRDefault="0083579F" w:rsidP="003426CE">
      <w:pPr>
        <w:pStyle w:val="Ttulo2"/>
        <w:rPr>
          <w:shd w:val="clear" w:color="auto" w:fill="FFFFFF"/>
        </w:rPr>
      </w:pPr>
      <w:bookmarkStart w:id="32" w:name="_Toc519449447"/>
      <w:proofErr w:type="gramStart"/>
      <w:r>
        <w:rPr>
          <w:shd w:val="clear" w:color="auto" w:fill="FFFFFF"/>
        </w:rPr>
        <w:t>4.1 Divisão</w:t>
      </w:r>
      <w:proofErr w:type="gramEnd"/>
      <w:r>
        <w:rPr>
          <w:shd w:val="clear" w:color="auto" w:fill="FFFFFF"/>
        </w:rPr>
        <w:t xml:space="preserve"> das disciplinas</w:t>
      </w:r>
      <w:bookmarkEnd w:id="32"/>
    </w:p>
    <w:p w14:paraId="2C764E2A" w14:textId="0421986B" w:rsidR="002878C1" w:rsidRDefault="0083579F" w:rsidP="002878C1">
      <w:pPr>
        <w:ind w:firstLine="720"/>
        <w:jc w:val="both"/>
        <w:rPr>
          <w:rFonts w:cs="Times New Roman"/>
          <w:color w:val="222222"/>
          <w:szCs w:val="24"/>
          <w:shd w:val="clear" w:color="auto" w:fill="FFFFFF"/>
        </w:rPr>
      </w:pPr>
      <w:r>
        <w:rPr>
          <w:rFonts w:cs="Times New Roman"/>
          <w:color w:val="222222"/>
          <w:szCs w:val="24"/>
          <w:shd w:val="clear" w:color="auto" w:fill="FFFFFF"/>
        </w:rPr>
        <w:t xml:space="preserve">O curso de </w:t>
      </w:r>
      <w:r w:rsidR="00C40BE8">
        <w:rPr>
          <w:rFonts w:cs="Times New Roman"/>
          <w:color w:val="222222"/>
          <w:szCs w:val="24"/>
          <w:shd w:val="clear" w:color="auto" w:fill="FFFFFF"/>
        </w:rPr>
        <w:t>B</w:t>
      </w:r>
      <w:r>
        <w:rPr>
          <w:rFonts w:cs="Times New Roman"/>
          <w:color w:val="222222"/>
          <w:szCs w:val="24"/>
          <w:shd w:val="clear" w:color="auto" w:fill="FFFFFF"/>
        </w:rPr>
        <w:t xml:space="preserve">acharelado em </w:t>
      </w:r>
      <w:r w:rsidR="00C40BE8">
        <w:rPr>
          <w:rFonts w:cs="Times New Roman"/>
          <w:color w:val="222222"/>
          <w:szCs w:val="24"/>
          <w:shd w:val="clear" w:color="auto" w:fill="FFFFFF"/>
        </w:rPr>
        <w:t xml:space="preserve">SI </w:t>
      </w:r>
      <w:r>
        <w:rPr>
          <w:rFonts w:cs="Times New Roman"/>
          <w:color w:val="222222"/>
          <w:szCs w:val="24"/>
          <w:shd w:val="clear" w:color="auto" w:fill="FFFFFF"/>
        </w:rPr>
        <w:t xml:space="preserve">da UFVJM conta com </w:t>
      </w:r>
      <w:r w:rsidR="00890075">
        <w:rPr>
          <w:rFonts w:cs="Times New Roman"/>
          <w:color w:val="222222"/>
          <w:szCs w:val="24"/>
          <w:shd w:val="clear" w:color="auto" w:fill="FFFFFF"/>
        </w:rPr>
        <w:t>48 disciplinas</w:t>
      </w:r>
      <w:r w:rsidR="00C40BE8">
        <w:rPr>
          <w:rFonts w:cs="Times New Roman"/>
          <w:color w:val="222222"/>
          <w:szCs w:val="24"/>
          <w:shd w:val="clear" w:color="auto" w:fill="FFFFFF"/>
        </w:rPr>
        <w:t>,</w:t>
      </w:r>
      <w:r w:rsidR="00890075">
        <w:rPr>
          <w:rFonts w:cs="Times New Roman"/>
          <w:color w:val="222222"/>
          <w:szCs w:val="24"/>
          <w:shd w:val="clear" w:color="auto" w:fill="FFFFFF"/>
        </w:rPr>
        <w:t xml:space="preserve"> mesclando as </w:t>
      </w:r>
      <w:r w:rsidR="002878C1">
        <w:rPr>
          <w:rFonts w:cs="Times New Roman"/>
          <w:color w:val="222222"/>
          <w:szCs w:val="24"/>
          <w:shd w:val="clear" w:color="auto" w:fill="FFFFFF"/>
        </w:rPr>
        <w:t xml:space="preserve">disciplinas relacionadas a: </w:t>
      </w:r>
    </w:p>
    <w:p w14:paraId="07D4C79A" w14:textId="77777777" w:rsidR="0044175E" w:rsidRDefault="0044175E" w:rsidP="002878C1">
      <w:pPr>
        <w:ind w:firstLine="720"/>
        <w:jc w:val="both"/>
        <w:rPr>
          <w:rFonts w:cs="Times New Roman"/>
          <w:color w:val="222222"/>
          <w:szCs w:val="24"/>
          <w:shd w:val="clear" w:color="auto" w:fill="FFFFFF"/>
        </w:rPr>
      </w:pPr>
    </w:p>
    <w:p w14:paraId="0EB90B3A" w14:textId="576171B4" w:rsidR="002878C1" w:rsidRDefault="002878C1" w:rsidP="00724D25">
      <w:pPr>
        <w:pStyle w:val="PargrafodaLista"/>
        <w:numPr>
          <w:ilvl w:val="0"/>
          <w:numId w:val="24"/>
        </w:numPr>
        <w:jc w:val="both"/>
        <w:rPr>
          <w:rFonts w:cs="Times New Roman"/>
          <w:color w:val="222222"/>
          <w:szCs w:val="24"/>
          <w:shd w:val="clear" w:color="auto" w:fill="FFFFFF"/>
        </w:rPr>
      </w:pPr>
      <w:r>
        <w:rPr>
          <w:rFonts w:cs="Times New Roman"/>
          <w:color w:val="222222"/>
          <w:szCs w:val="24"/>
          <w:shd w:val="clear" w:color="auto" w:fill="FFFFFF"/>
        </w:rPr>
        <w:t>Formação básica em Ciências da Computação, Matemática e Sistemas de Informação como teoria da computação, algoritmos, cálculo, teoria geral dos sistemas entre outras</w:t>
      </w:r>
      <w:r w:rsidR="005940B7">
        <w:rPr>
          <w:rFonts w:cs="Times New Roman"/>
          <w:color w:val="222222"/>
          <w:szCs w:val="24"/>
          <w:shd w:val="clear" w:color="auto" w:fill="FFFFFF"/>
        </w:rPr>
        <w:t>;</w:t>
      </w:r>
    </w:p>
    <w:p w14:paraId="0F60BA77" w14:textId="3560A331" w:rsidR="002878C1" w:rsidRDefault="002878C1" w:rsidP="00724D25">
      <w:pPr>
        <w:pStyle w:val="PargrafodaLista"/>
        <w:numPr>
          <w:ilvl w:val="0"/>
          <w:numId w:val="24"/>
        </w:numPr>
        <w:jc w:val="both"/>
        <w:rPr>
          <w:rFonts w:cs="Times New Roman"/>
          <w:color w:val="222222"/>
          <w:szCs w:val="24"/>
          <w:shd w:val="clear" w:color="auto" w:fill="FFFFFF"/>
        </w:rPr>
      </w:pPr>
      <w:r>
        <w:rPr>
          <w:rFonts w:cs="Times New Roman"/>
          <w:color w:val="222222"/>
          <w:szCs w:val="24"/>
          <w:shd w:val="clear" w:color="auto" w:fill="FFFFFF"/>
        </w:rPr>
        <w:t xml:space="preserve">Formação tecnológica como redes, engenharia de software, </w:t>
      </w:r>
      <w:r w:rsidR="005940B7">
        <w:rPr>
          <w:rFonts w:cs="Times New Roman"/>
          <w:color w:val="222222"/>
          <w:szCs w:val="24"/>
          <w:shd w:val="clear" w:color="auto" w:fill="FFFFFF"/>
        </w:rPr>
        <w:t xml:space="preserve">sistemas de apoio </w:t>
      </w:r>
      <w:proofErr w:type="gramStart"/>
      <w:r w:rsidR="005940B7">
        <w:rPr>
          <w:rFonts w:cs="Times New Roman"/>
          <w:color w:val="222222"/>
          <w:szCs w:val="24"/>
          <w:shd w:val="clear" w:color="auto" w:fill="FFFFFF"/>
        </w:rPr>
        <w:t>a</w:t>
      </w:r>
      <w:proofErr w:type="gramEnd"/>
      <w:r w:rsidR="005940B7">
        <w:rPr>
          <w:rFonts w:cs="Times New Roman"/>
          <w:color w:val="222222"/>
          <w:szCs w:val="24"/>
          <w:shd w:val="clear" w:color="auto" w:fill="FFFFFF"/>
        </w:rPr>
        <w:t xml:space="preserve"> decisão, segurança e auditoria entre outras;</w:t>
      </w:r>
    </w:p>
    <w:p w14:paraId="5053FD9A" w14:textId="0E8FF3D9" w:rsidR="005940B7" w:rsidRDefault="005940B7" w:rsidP="00724D25">
      <w:pPr>
        <w:pStyle w:val="PargrafodaLista"/>
        <w:numPr>
          <w:ilvl w:val="0"/>
          <w:numId w:val="24"/>
        </w:numPr>
        <w:jc w:val="both"/>
        <w:rPr>
          <w:rFonts w:cs="Times New Roman"/>
          <w:color w:val="222222"/>
          <w:szCs w:val="24"/>
          <w:shd w:val="clear" w:color="auto" w:fill="FFFFFF"/>
        </w:rPr>
      </w:pPr>
      <w:r>
        <w:rPr>
          <w:rFonts w:cs="Times New Roman"/>
          <w:color w:val="222222"/>
          <w:szCs w:val="24"/>
          <w:shd w:val="clear" w:color="auto" w:fill="FFFFFF"/>
        </w:rPr>
        <w:t>Formação complementar como economia, contabilidade, administração, comportamento organizacional entre outras;</w:t>
      </w:r>
    </w:p>
    <w:p w14:paraId="1FBF7248" w14:textId="55692C5D" w:rsidR="005940B7" w:rsidRDefault="005940B7" w:rsidP="00724D25">
      <w:pPr>
        <w:pStyle w:val="PargrafodaLista"/>
        <w:numPr>
          <w:ilvl w:val="0"/>
          <w:numId w:val="24"/>
        </w:numPr>
        <w:jc w:val="both"/>
        <w:rPr>
          <w:rFonts w:cs="Times New Roman"/>
          <w:color w:val="222222"/>
          <w:szCs w:val="24"/>
          <w:shd w:val="clear" w:color="auto" w:fill="FFFFFF"/>
        </w:rPr>
      </w:pPr>
      <w:r>
        <w:rPr>
          <w:rFonts w:cs="Times New Roman"/>
          <w:color w:val="222222"/>
          <w:szCs w:val="24"/>
          <w:shd w:val="clear" w:color="auto" w:fill="FFFFFF"/>
        </w:rPr>
        <w:t>Formação humaní</w:t>
      </w:r>
      <w:r w:rsidR="00C71438">
        <w:rPr>
          <w:rFonts w:cs="Times New Roman"/>
          <w:color w:val="222222"/>
          <w:szCs w:val="24"/>
          <w:shd w:val="clear" w:color="auto" w:fill="FFFFFF"/>
        </w:rPr>
        <w:t>stica e suplementar como trabalho de conclusão de curso, estágio, informática e sociedade entre outras;</w:t>
      </w:r>
    </w:p>
    <w:p w14:paraId="0AA43EDD" w14:textId="77777777" w:rsidR="00C71438" w:rsidRDefault="00C71438" w:rsidP="0044175E">
      <w:pPr>
        <w:rPr>
          <w:rFonts w:cs="Times New Roman"/>
          <w:color w:val="222222"/>
          <w:szCs w:val="24"/>
          <w:shd w:val="clear" w:color="auto" w:fill="FFFFFF"/>
        </w:rPr>
      </w:pPr>
    </w:p>
    <w:p w14:paraId="71D77F29" w14:textId="1A504E7C" w:rsidR="00193D1E" w:rsidRDefault="0044175E" w:rsidP="00193D1E">
      <w:pPr>
        <w:pStyle w:val="Legenda"/>
        <w:ind w:firstLine="720"/>
        <w:jc w:val="both"/>
        <w:rPr>
          <w:i w:val="0"/>
        </w:rPr>
      </w:pPr>
      <w:r>
        <w:rPr>
          <w:rFonts w:cs="Times New Roman"/>
          <w:i w:val="0"/>
          <w:iCs w:val="0"/>
          <w:color w:val="222222"/>
          <w:szCs w:val="24"/>
          <w:shd w:val="clear" w:color="auto" w:fill="FFFFFF"/>
        </w:rPr>
        <w:t xml:space="preserve">No anexo </w:t>
      </w:r>
      <w:proofErr w:type="gramStart"/>
      <w:r>
        <w:rPr>
          <w:rFonts w:cs="Times New Roman"/>
          <w:i w:val="0"/>
          <w:iCs w:val="0"/>
          <w:color w:val="222222"/>
          <w:szCs w:val="24"/>
          <w:shd w:val="clear" w:color="auto" w:fill="FFFFFF"/>
        </w:rPr>
        <w:t>2</w:t>
      </w:r>
      <w:proofErr w:type="gramEnd"/>
      <w:r>
        <w:rPr>
          <w:rFonts w:cs="Times New Roman"/>
          <w:i w:val="0"/>
          <w:iCs w:val="0"/>
          <w:color w:val="222222"/>
          <w:szCs w:val="24"/>
          <w:shd w:val="clear" w:color="auto" w:fill="FFFFFF"/>
        </w:rPr>
        <w:t xml:space="preserve"> podemos encontrar um quadro</w:t>
      </w:r>
      <w:r w:rsidR="00193D1E">
        <w:rPr>
          <w:rFonts w:cs="Times New Roman"/>
          <w:i w:val="0"/>
          <w:iCs w:val="0"/>
          <w:color w:val="222222"/>
          <w:szCs w:val="24"/>
          <w:shd w:val="clear" w:color="auto" w:fill="FFFFFF"/>
        </w:rPr>
        <w:t xml:space="preserve"> encontrado no projeto pedagógico curricular do curso </w:t>
      </w:r>
      <w:r>
        <w:rPr>
          <w:rFonts w:cs="Times New Roman"/>
          <w:i w:val="0"/>
          <w:iCs w:val="0"/>
          <w:color w:val="222222"/>
          <w:szCs w:val="24"/>
          <w:shd w:val="clear" w:color="auto" w:fill="FFFFFF"/>
        </w:rPr>
        <w:t xml:space="preserve"> que demonstra quais disciplinas do curso pertencem a cada área de formação </w:t>
      </w:r>
      <w:r w:rsidRPr="00237A5D">
        <w:rPr>
          <w:rFonts w:cs="Times New Roman"/>
          <w:i w:val="0"/>
          <w:iCs w:val="0"/>
          <w:color w:val="222222"/>
          <w:szCs w:val="24"/>
          <w:shd w:val="clear" w:color="auto" w:fill="FFFFFF"/>
        </w:rPr>
        <w:t>espec</w:t>
      </w:r>
      <w:r w:rsidR="00B5633A">
        <w:rPr>
          <w:rFonts w:cs="Times New Roman"/>
          <w:i w:val="0"/>
          <w:iCs w:val="0"/>
          <w:color w:val="222222"/>
          <w:szCs w:val="24"/>
          <w:shd w:val="clear" w:color="auto" w:fill="FFFFFF"/>
        </w:rPr>
        <w:t>ífica. A</w:t>
      </w:r>
      <w:r w:rsidR="00B5633A">
        <w:rPr>
          <w:i w:val="0"/>
        </w:rPr>
        <w:t xml:space="preserve"> </w:t>
      </w:r>
      <w:commentRangeStart w:id="33"/>
      <w:r w:rsidR="00AE3ABC" w:rsidRPr="00237A5D">
        <w:rPr>
          <w:i w:val="0"/>
        </w:rPr>
        <w:t>primeira parte da metodologia de análise deste trabalho foi separar quais disciplinas seriam intere</w:t>
      </w:r>
      <w:r w:rsidR="00B5633A">
        <w:rPr>
          <w:i w:val="0"/>
        </w:rPr>
        <w:t xml:space="preserve">ssantes para serem analisadas, foi constatado </w:t>
      </w:r>
      <w:proofErr w:type="gramStart"/>
      <w:r w:rsidR="00B5633A">
        <w:rPr>
          <w:i w:val="0"/>
        </w:rPr>
        <w:t xml:space="preserve">que </w:t>
      </w:r>
      <w:r w:rsidR="00AE3ABC" w:rsidRPr="00237A5D">
        <w:rPr>
          <w:i w:val="0"/>
        </w:rPr>
        <w:t>que</w:t>
      </w:r>
      <w:proofErr w:type="gramEnd"/>
      <w:r w:rsidR="00AE3ABC" w:rsidRPr="00237A5D">
        <w:rPr>
          <w:i w:val="0"/>
        </w:rPr>
        <w:t xml:space="preserve"> só </w:t>
      </w:r>
      <w:proofErr w:type="spellStart"/>
      <w:r w:rsidR="00AE3ABC" w:rsidRPr="00237A5D">
        <w:rPr>
          <w:i w:val="0"/>
        </w:rPr>
        <w:t>iríam</w:t>
      </w:r>
      <w:proofErr w:type="spellEnd"/>
      <w:r w:rsidR="00AE3ABC" w:rsidRPr="00237A5D">
        <w:rPr>
          <w:i w:val="0"/>
        </w:rPr>
        <w:t xml:space="preserve"> ser analisadas as disciplinas que são somente do curso de</w:t>
      </w:r>
      <w:r w:rsidR="00B95AA5" w:rsidRPr="00237A5D">
        <w:rPr>
          <w:i w:val="0"/>
        </w:rPr>
        <w:t xml:space="preserve"> Bacharelado em </w:t>
      </w:r>
      <w:r w:rsidR="00257E46" w:rsidRPr="00237A5D">
        <w:rPr>
          <w:i w:val="0"/>
        </w:rPr>
        <w:t xml:space="preserve"> Sistemas de Informação e removidas da análise</w:t>
      </w:r>
      <w:r w:rsidR="00AE3ABC" w:rsidRPr="00237A5D">
        <w:rPr>
          <w:i w:val="0"/>
        </w:rPr>
        <w:t xml:space="preserve"> as disciplinas básicas que são de conhecimentos gerais.</w:t>
      </w:r>
      <w:bookmarkStart w:id="34" w:name="_GoBack"/>
      <w:bookmarkEnd w:id="34"/>
      <w:r w:rsidR="00AE3ABC" w:rsidRPr="00237A5D">
        <w:rPr>
          <w:i w:val="0"/>
        </w:rPr>
        <w:t xml:space="preserve"> </w:t>
      </w:r>
      <w:commentRangeEnd w:id="33"/>
      <w:r w:rsidR="00B015A5" w:rsidRPr="00237A5D">
        <w:rPr>
          <w:i w:val="0"/>
        </w:rPr>
        <w:commentReference w:id="33"/>
      </w:r>
    </w:p>
    <w:p w14:paraId="6015AE48" w14:textId="73364865" w:rsidR="00450D30" w:rsidRPr="00237A5D" w:rsidRDefault="00AE3ABC" w:rsidP="00237A5D">
      <w:pPr>
        <w:pStyle w:val="Legenda"/>
        <w:ind w:firstLine="720"/>
        <w:jc w:val="left"/>
        <w:rPr>
          <w:rFonts w:cs="Times New Roman"/>
          <w:i w:val="0"/>
          <w:color w:val="222222"/>
          <w:szCs w:val="24"/>
          <w:shd w:val="clear" w:color="auto" w:fill="FFFFFF"/>
        </w:rPr>
      </w:pPr>
      <w:r w:rsidRPr="00237A5D">
        <w:rPr>
          <w:i w:val="0"/>
        </w:rPr>
        <w:lastRenderedPageBreak/>
        <w:t>Sendo assim as disciplinas foram divididas em disciplinas q</w:t>
      </w:r>
      <w:r w:rsidR="001252A0" w:rsidRPr="00237A5D">
        <w:rPr>
          <w:i w:val="0"/>
        </w:rPr>
        <w:t>ue foram analisadas sendo elas demonstradas na tabela abaixo:</w:t>
      </w:r>
    </w:p>
    <w:p w14:paraId="09B82D89" w14:textId="77777777" w:rsidR="007825E2" w:rsidRDefault="007825E2" w:rsidP="007825E2">
      <w:pPr>
        <w:ind w:firstLine="720"/>
        <w:jc w:val="both"/>
        <w:rPr>
          <w:rFonts w:cs="Times New Roman"/>
          <w:color w:val="222222"/>
          <w:szCs w:val="24"/>
          <w:shd w:val="clear" w:color="auto" w:fill="FFFFFF"/>
        </w:rPr>
      </w:pPr>
    </w:p>
    <w:p w14:paraId="79B78FBF" w14:textId="56889859" w:rsidR="007825E2" w:rsidRDefault="007825E2" w:rsidP="007825E2">
      <w:pPr>
        <w:pStyle w:val="Legenda"/>
        <w:keepNext/>
      </w:pPr>
      <w:r>
        <w:t>Tabela</w:t>
      </w:r>
      <w:r w:rsidR="00B24914">
        <w:t xml:space="preserve"> 2</w:t>
      </w:r>
      <w:r>
        <w:t>: Disciplinas do curso de S.I que foram analisadas</w:t>
      </w:r>
    </w:p>
    <w:p w14:paraId="450E87DB" w14:textId="77777777" w:rsidR="00B24914" w:rsidRDefault="00B24914" w:rsidP="00B24914"/>
    <w:tbl>
      <w:tblPr>
        <w:tblStyle w:val="Tabelacomgrade"/>
        <w:tblW w:w="0" w:type="auto"/>
        <w:tblLook w:val="04A0" w:firstRow="1" w:lastRow="0" w:firstColumn="1" w:lastColumn="0" w:noHBand="0" w:noVBand="1"/>
      </w:tblPr>
      <w:tblGrid>
        <w:gridCol w:w="4322"/>
        <w:gridCol w:w="4322"/>
      </w:tblGrid>
      <w:tr w:rsidR="00116C85" w14:paraId="00FDDDA4" w14:textId="77777777" w:rsidTr="00574085">
        <w:tc>
          <w:tcPr>
            <w:tcW w:w="8644" w:type="dxa"/>
            <w:gridSpan w:val="2"/>
            <w:tcBorders>
              <w:top w:val="single" w:sz="4" w:space="0" w:color="auto"/>
              <w:left w:val="nil"/>
              <w:bottom w:val="single" w:sz="4" w:space="0" w:color="auto"/>
              <w:right w:val="nil"/>
            </w:tcBorders>
          </w:tcPr>
          <w:p w14:paraId="475773AF" w14:textId="2503D655" w:rsidR="00116C85" w:rsidRPr="00116C85" w:rsidRDefault="00116C85" w:rsidP="00116C85">
            <w:pPr>
              <w:jc w:val="center"/>
              <w:rPr>
                <w:sz w:val="20"/>
              </w:rPr>
            </w:pPr>
            <w:r w:rsidRPr="00116C85">
              <w:rPr>
                <w:sz w:val="20"/>
              </w:rPr>
              <w:t>Tabela 2 – Disciplinas do curso de sistemas de informação da UFVJM que foram analisadas</w:t>
            </w:r>
          </w:p>
        </w:tc>
      </w:tr>
      <w:tr w:rsidR="00116C85" w14:paraId="38F4D3E4" w14:textId="77777777" w:rsidTr="007F64D4">
        <w:tc>
          <w:tcPr>
            <w:tcW w:w="4322" w:type="dxa"/>
            <w:tcBorders>
              <w:left w:val="nil"/>
              <w:bottom w:val="single" w:sz="4" w:space="0" w:color="auto"/>
            </w:tcBorders>
          </w:tcPr>
          <w:p w14:paraId="262C809F" w14:textId="1F422E95" w:rsidR="00116C85" w:rsidRPr="00116C85" w:rsidRDefault="00116C85" w:rsidP="00116C85">
            <w:pPr>
              <w:jc w:val="center"/>
              <w:rPr>
                <w:b/>
              </w:rPr>
            </w:pPr>
            <w:r w:rsidRPr="00116C85">
              <w:rPr>
                <w:b/>
              </w:rPr>
              <w:t>Disciplina</w:t>
            </w:r>
          </w:p>
        </w:tc>
        <w:tc>
          <w:tcPr>
            <w:tcW w:w="4322" w:type="dxa"/>
            <w:tcBorders>
              <w:bottom w:val="single" w:sz="4" w:space="0" w:color="auto"/>
              <w:right w:val="nil"/>
            </w:tcBorders>
          </w:tcPr>
          <w:p w14:paraId="144F1567" w14:textId="64BC5EFE" w:rsidR="00116C85" w:rsidRPr="00116C85" w:rsidRDefault="00116C85" w:rsidP="00116C85">
            <w:pPr>
              <w:jc w:val="center"/>
              <w:rPr>
                <w:b/>
              </w:rPr>
            </w:pPr>
            <w:proofErr w:type="spellStart"/>
            <w:r w:rsidRPr="00116C85">
              <w:rPr>
                <w:b/>
              </w:rPr>
              <w:t>Còdigo</w:t>
            </w:r>
            <w:proofErr w:type="spellEnd"/>
          </w:p>
        </w:tc>
      </w:tr>
      <w:tr w:rsidR="00116C85" w14:paraId="5DE26A6D" w14:textId="77777777" w:rsidTr="00574085">
        <w:tc>
          <w:tcPr>
            <w:tcW w:w="4322" w:type="dxa"/>
            <w:tcBorders>
              <w:left w:val="nil"/>
              <w:bottom w:val="nil"/>
              <w:right w:val="nil"/>
            </w:tcBorders>
          </w:tcPr>
          <w:p w14:paraId="2371AE41" w14:textId="0978BF99" w:rsidR="00116C85" w:rsidRDefault="00116C85" w:rsidP="007F64D4">
            <w:pPr>
              <w:jc w:val="center"/>
            </w:pPr>
            <w:r>
              <w:t>Fundamentos de Sistemas de Informação</w:t>
            </w:r>
          </w:p>
        </w:tc>
        <w:tc>
          <w:tcPr>
            <w:tcW w:w="4322" w:type="dxa"/>
            <w:tcBorders>
              <w:left w:val="nil"/>
              <w:bottom w:val="nil"/>
              <w:right w:val="nil"/>
            </w:tcBorders>
          </w:tcPr>
          <w:p w14:paraId="5B36BC4B" w14:textId="3B021F3D" w:rsidR="00116C85" w:rsidRDefault="00116C85" w:rsidP="007F64D4">
            <w:pPr>
              <w:jc w:val="center"/>
            </w:pPr>
            <w:r>
              <w:t>COM040</w:t>
            </w:r>
          </w:p>
        </w:tc>
      </w:tr>
      <w:tr w:rsidR="00116C85" w14:paraId="7F5B0EE6" w14:textId="77777777" w:rsidTr="00574085">
        <w:tc>
          <w:tcPr>
            <w:tcW w:w="4322" w:type="dxa"/>
            <w:tcBorders>
              <w:top w:val="nil"/>
              <w:left w:val="nil"/>
              <w:bottom w:val="nil"/>
              <w:right w:val="nil"/>
            </w:tcBorders>
          </w:tcPr>
          <w:p w14:paraId="5219C7FD" w14:textId="44CF2BDB" w:rsidR="00116C85" w:rsidRDefault="007F64D4" w:rsidP="007F64D4">
            <w:pPr>
              <w:jc w:val="center"/>
            </w:pPr>
            <w:r>
              <w:t>Teoria Geral dos Sistemas</w:t>
            </w:r>
          </w:p>
        </w:tc>
        <w:tc>
          <w:tcPr>
            <w:tcW w:w="4322" w:type="dxa"/>
            <w:tcBorders>
              <w:top w:val="nil"/>
              <w:left w:val="nil"/>
              <w:bottom w:val="nil"/>
              <w:right w:val="nil"/>
            </w:tcBorders>
          </w:tcPr>
          <w:p w14:paraId="421A206F" w14:textId="642390D9" w:rsidR="00116C85" w:rsidRDefault="007F64D4" w:rsidP="007F64D4">
            <w:pPr>
              <w:jc w:val="center"/>
            </w:pPr>
            <w:r>
              <w:t>COM003</w:t>
            </w:r>
          </w:p>
        </w:tc>
      </w:tr>
      <w:tr w:rsidR="007F64D4" w14:paraId="67D30466" w14:textId="77777777" w:rsidTr="00574085">
        <w:tc>
          <w:tcPr>
            <w:tcW w:w="4322" w:type="dxa"/>
            <w:tcBorders>
              <w:top w:val="nil"/>
              <w:left w:val="nil"/>
              <w:bottom w:val="nil"/>
              <w:right w:val="nil"/>
            </w:tcBorders>
            <w:vAlign w:val="bottom"/>
          </w:tcPr>
          <w:p w14:paraId="63577FD2" w14:textId="51AEF71D" w:rsidR="007F64D4" w:rsidRDefault="007F64D4" w:rsidP="007F64D4">
            <w:pPr>
              <w:jc w:val="center"/>
            </w:pPr>
            <w:r w:rsidRPr="00E80F28">
              <w:rPr>
                <w:rFonts w:eastAsia="Times New Roman" w:cs="Times New Roman"/>
                <w:color w:val="000000"/>
                <w:szCs w:val="24"/>
                <w:lang w:eastAsia="pt-BR"/>
              </w:rPr>
              <w:t>Administração I</w:t>
            </w:r>
          </w:p>
        </w:tc>
        <w:tc>
          <w:tcPr>
            <w:tcW w:w="4322" w:type="dxa"/>
            <w:tcBorders>
              <w:top w:val="nil"/>
              <w:left w:val="nil"/>
              <w:bottom w:val="nil"/>
              <w:right w:val="nil"/>
            </w:tcBorders>
            <w:vAlign w:val="bottom"/>
          </w:tcPr>
          <w:p w14:paraId="2ECF7548" w14:textId="404B0534" w:rsidR="007F64D4" w:rsidRDefault="007F64D4" w:rsidP="007F64D4">
            <w:pPr>
              <w:jc w:val="center"/>
            </w:pPr>
            <w:r w:rsidRPr="00E80F28">
              <w:rPr>
                <w:rFonts w:eastAsia="Times New Roman" w:cs="Times New Roman"/>
                <w:color w:val="000000"/>
                <w:szCs w:val="24"/>
                <w:lang w:eastAsia="pt-BR"/>
              </w:rPr>
              <w:t>COM007</w:t>
            </w:r>
          </w:p>
        </w:tc>
      </w:tr>
      <w:tr w:rsidR="007F64D4" w14:paraId="29B4E461" w14:textId="77777777" w:rsidTr="00574085">
        <w:tc>
          <w:tcPr>
            <w:tcW w:w="4322" w:type="dxa"/>
            <w:tcBorders>
              <w:top w:val="nil"/>
              <w:left w:val="nil"/>
              <w:bottom w:val="nil"/>
              <w:right w:val="nil"/>
            </w:tcBorders>
            <w:vAlign w:val="bottom"/>
          </w:tcPr>
          <w:p w14:paraId="255CB491" w14:textId="1913646D" w:rsidR="007F64D4" w:rsidRDefault="007F64D4" w:rsidP="007F64D4">
            <w:pPr>
              <w:jc w:val="center"/>
            </w:pPr>
            <w:r w:rsidRPr="00E80F28">
              <w:rPr>
                <w:rFonts w:eastAsia="Times New Roman" w:cs="Times New Roman"/>
                <w:color w:val="000000"/>
                <w:szCs w:val="24"/>
                <w:lang w:eastAsia="pt-BR"/>
              </w:rPr>
              <w:t>Administração II</w:t>
            </w:r>
          </w:p>
        </w:tc>
        <w:tc>
          <w:tcPr>
            <w:tcW w:w="4322" w:type="dxa"/>
            <w:tcBorders>
              <w:top w:val="nil"/>
              <w:left w:val="nil"/>
              <w:bottom w:val="nil"/>
              <w:right w:val="nil"/>
            </w:tcBorders>
            <w:vAlign w:val="bottom"/>
          </w:tcPr>
          <w:p w14:paraId="7087EDA6" w14:textId="1800567C" w:rsidR="007F64D4" w:rsidRDefault="007F64D4" w:rsidP="007F64D4">
            <w:pPr>
              <w:jc w:val="center"/>
            </w:pPr>
            <w:r w:rsidRPr="00E80F28">
              <w:rPr>
                <w:rFonts w:eastAsia="Times New Roman" w:cs="Times New Roman"/>
                <w:color w:val="000000"/>
                <w:szCs w:val="24"/>
                <w:lang w:eastAsia="pt-BR"/>
              </w:rPr>
              <w:t>COM011</w:t>
            </w:r>
          </w:p>
        </w:tc>
      </w:tr>
      <w:tr w:rsidR="007F64D4" w14:paraId="13FFBBDA" w14:textId="77777777" w:rsidTr="00574085">
        <w:tc>
          <w:tcPr>
            <w:tcW w:w="4322" w:type="dxa"/>
            <w:tcBorders>
              <w:top w:val="nil"/>
              <w:left w:val="nil"/>
              <w:bottom w:val="nil"/>
              <w:right w:val="nil"/>
            </w:tcBorders>
            <w:vAlign w:val="bottom"/>
          </w:tcPr>
          <w:p w14:paraId="1BAA2672" w14:textId="60027EF4" w:rsidR="007F64D4" w:rsidRDefault="007F64D4" w:rsidP="007F64D4">
            <w:pPr>
              <w:jc w:val="center"/>
            </w:pPr>
            <w:r w:rsidRPr="00E80F28">
              <w:rPr>
                <w:rFonts w:eastAsia="Times New Roman" w:cs="Times New Roman"/>
                <w:color w:val="000000"/>
                <w:szCs w:val="24"/>
                <w:lang w:eastAsia="pt-BR"/>
              </w:rPr>
              <w:t>Fundamentos de Contabilidade</w:t>
            </w:r>
          </w:p>
        </w:tc>
        <w:tc>
          <w:tcPr>
            <w:tcW w:w="4322" w:type="dxa"/>
            <w:tcBorders>
              <w:top w:val="nil"/>
              <w:left w:val="nil"/>
              <w:bottom w:val="nil"/>
              <w:right w:val="nil"/>
            </w:tcBorders>
            <w:vAlign w:val="bottom"/>
          </w:tcPr>
          <w:p w14:paraId="6991A8A5" w14:textId="5ACD416A" w:rsidR="007F64D4" w:rsidRDefault="007F64D4" w:rsidP="007F64D4">
            <w:pPr>
              <w:jc w:val="center"/>
            </w:pPr>
            <w:r w:rsidRPr="00E80F28">
              <w:rPr>
                <w:rFonts w:eastAsia="Times New Roman" w:cs="Times New Roman"/>
                <w:color w:val="000000"/>
                <w:szCs w:val="24"/>
                <w:lang w:eastAsia="pt-BR"/>
              </w:rPr>
              <w:t>COM012</w:t>
            </w:r>
          </w:p>
        </w:tc>
      </w:tr>
      <w:tr w:rsidR="007F64D4" w14:paraId="354D9D4B" w14:textId="77777777" w:rsidTr="00574085">
        <w:tc>
          <w:tcPr>
            <w:tcW w:w="4322" w:type="dxa"/>
            <w:tcBorders>
              <w:top w:val="nil"/>
              <w:left w:val="nil"/>
              <w:bottom w:val="nil"/>
              <w:right w:val="nil"/>
            </w:tcBorders>
            <w:vAlign w:val="bottom"/>
          </w:tcPr>
          <w:p w14:paraId="54D661FA" w14:textId="0F535322" w:rsidR="007F64D4" w:rsidRDefault="007F64D4" w:rsidP="007F64D4">
            <w:pPr>
              <w:jc w:val="center"/>
            </w:pPr>
            <w:r w:rsidRPr="00E80F28">
              <w:rPr>
                <w:rFonts w:eastAsia="Times New Roman" w:cs="Times New Roman"/>
                <w:color w:val="000000"/>
                <w:szCs w:val="24"/>
                <w:lang w:eastAsia="pt-BR"/>
              </w:rPr>
              <w:t>Gestão de Sistemas de Informação</w:t>
            </w:r>
          </w:p>
        </w:tc>
        <w:tc>
          <w:tcPr>
            <w:tcW w:w="4322" w:type="dxa"/>
            <w:tcBorders>
              <w:top w:val="nil"/>
              <w:left w:val="nil"/>
              <w:bottom w:val="nil"/>
              <w:right w:val="nil"/>
            </w:tcBorders>
            <w:vAlign w:val="bottom"/>
          </w:tcPr>
          <w:p w14:paraId="3F798E1C" w14:textId="0AA8E7BE" w:rsidR="007F64D4" w:rsidRDefault="007F64D4" w:rsidP="007F64D4">
            <w:pPr>
              <w:jc w:val="center"/>
            </w:pPr>
            <w:r w:rsidRPr="00E80F28">
              <w:rPr>
                <w:rFonts w:eastAsia="Times New Roman" w:cs="Times New Roman"/>
                <w:color w:val="000000"/>
                <w:szCs w:val="24"/>
                <w:lang w:eastAsia="pt-BR"/>
              </w:rPr>
              <w:t>COM018</w:t>
            </w:r>
          </w:p>
        </w:tc>
      </w:tr>
      <w:tr w:rsidR="007F64D4" w14:paraId="63F50108" w14:textId="77777777" w:rsidTr="00574085">
        <w:tc>
          <w:tcPr>
            <w:tcW w:w="4322" w:type="dxa"/>
            <w:tcBorders>
              <w:top w:val="nil"/>
              <w:left w:val="nil"/>
              <w:bottom w:val="nil"/>
              <w:right w:val="nil"/>
            </w:tcBorders>
            <w:vAlign w:val="bottom"/>
          </w:tcPr>
          <w:p w14:paraId="7D9806E8" w14:textId="0CCF13D5" w:rsidR="007F64D4" w:rsidRDefault="007F64D4" w:rsidP="007F64D4">
            <w:pPr>
              <w:jc w:val="center"/>
            </w:pPr>
            <w:r w:rsidRPr="00E80F28">
              <w:rPr>
                <w:rFonts w:eastAsia="Times New Roman" w:cs="Times New Roman"/>
                <w:color w:val="000000"/>
                <w:szCs w:val="24"/>
                <w:lang w:eastAsia="pt-BR"/>
              </w:rPr>
              <w:t>Sistemas de Apoio á Decisão</w:t>
            </w:r>
          </w:p>
        </w:tc>
        <w:tc>
          <w:tcPr>
            <w:tcW w:w="4322" w:type="dxa"/>
            <w:tcBorders>
              <w:top w:val="nil"/>
              <w:left w:val="nil"/>
              <w:bottom w:val="nil"/>
              <w:right w:val="nil"/>
            </w:tcBorders>
            <w:vAlign w:val="bottom"/>
          </w:tcPr>
          <w:p w14:paraId="4C4DE91E" w14:textId="7F388181" w:rsidR="007F64D4" w:rsidRDefault="007F64D4" w:rsidP="007F64D4">
            <w:pPr>
              <w:jc w:val="center"/>
            </w:pPr>
            <w:r w:rsidRPr="00E80F28">
              <w:rPr>
                <w:rFonts w:eastAsia="Times New Roman" w:cs="Times New Roman"/>
                <w:color w:val="000000"/>
                <w:szCs w:val="24"/>
                <w:lang w:eastAsia="pt-BR"/>
              </w:rPr>
              <w:t>COM019</w:t>
            </w:r>
          </w:p>
        </w:tc>
      </w:tr>
      <w:tr w:rsidR="007F64D4" w14:paraId="4016A137" w14:textId="77777777" w:rsidTr="00574085">
        <w:tc>
          <w:tcPr>
            <w:tcW w:w="4322" w:type="dxa"/>
            <w:tcBorders>
              <w:top w:val="nil"/>
              <w:left w:val="nil"/>
              <w:bottom w:val="nil"/>
              <w:right w:val="nil"/>
            </w:tcBorders>
            <w:vAlign w:val="bottom"/>
          </w:tcPr>
          <w:p w14:paraId="493587A4" w14:textId="44841FB6" w:rsidR="007F64D4" w:rsidRDefault="007F64D4" w:rsidP="007F64D4">
            <w:pPr>
              <w:jc w:val="center"/>
            </w:pPr>
            <w:r w:rsidRPr="00E80F28">
              <w:rPr>
                <w:rFonts w:eastAsia="Times New Roman" w:cs="Times New Roman"/>
                <w:color w:val="000000"/>
                <w:szCs w:val="24"/>
                <w:lang w:eastAsia="pt-BR"/>
              </w:rPr>
              <w:t>Engenharia Web</w:t>
            </w:r>
          </w:p>
        </w:tc>
        <w:tc>
          <w:tcPr>
            <w:tcW w:w="4322" w:type="dxa"/>
            <w:tcBorders>
              <w:top w:val="nil"/>
              <w:left w:val="nil"/>
              <w:bottom w:val="nil"/>
              <w:right w:val="nil"/>
            </w:tcBorders>
            <w:vAlign w:val="bottom"/>
          </w:tcPr>
          <w:p w14:paraId="25A18276" w14:textId="1D79572B" w:rsidR="007F64D4" w:rsidRDefault="007F64D4" w:rsidP="007F64D4">
            <w:pPr>
              <w:jc w:val="center"/>
            </w:pPr>
            <w:r w:rsidRPr="00E80F28">
              <w:rPr>
                <w:rFonts w:eastAsia="Times New Roman" w:cs="Times New Roman"/>
                <w:color w:val="000000"/>
                <w:szCs w:val="24"/>
                <w:lang w:eastAsia="pt-BR"/>
              </w:rPr>
              <w:t>COM020</w:t>
            </w:r>
          </w:p>
        </w:tc>
      </w:tr>
      <w:tr w:rsidR="007F64D4" w14:paraId="13AB6680" w14:textId="77777777" w:rsidTr="00574085">
        <w:tc>
          <w:tcPr>
            <w:tcW w:w="4322" w:type="dxa"/>
            <w:tcBorders>
              <w:top w:val="nil"/>
              <w:left w:val="nil"/>
              <w:bottom w:val="nil"/>
              <w:right w:val="nil"/>
            </w:tcBorders>
            <w:vAlign w:val="bottom"/>
          </w:tcPr>
          <w:p w14:paraId="3F33853C" w14:textId="5311C51E" w:rsidR="007F64D4" w:rsidRDefault="007F64D4" w:rsidP="007F64D4">
            <w:pPr>
              <w:jc w:val="center"/>
            </w:pPr>
            <w:r w:rsidRPr="00E80F28">
              <w:rPr>
                <w:rFonts w:eastAsia="Times New Roman" w:cs="Times New Roman"/>
                <w:color w:val="000000"/>
                <w:szCs w:val="24"/>
                <w:lang w:eastAsia="pt-BR"/>
              </w:rPr>
              <w:t>Comportamento Organizacional</w:t>
            </w:r>
          </w:p>
        </w:tc>
        <w:tc>
          <w:tcPr>
            <w:tcW w:w="4322" w:type="dxa"/>
            <w:tcBorders>
              <w:top w:val="nil"/>
              <w:left w:val="nil"/>
              <w:bottom w:val="nil"/>
              <w:right w:val="nil"/>
            </w:tcBorders>
            <w:vAlign w:val="bottom"/>
          </w:tcPr>
          <w:p w14:paraId="368B28DD" w14:textId="6BC3E816" w:rsidR="007F64D4" w:rsidRDefault="007F64D4" w:rsidP="007F64D4">
            <w:pPr>
              <w:jc w:val="center"/>
            </w:pPr>
            <w:r w:rsidRPr="00E80F28">
              <w:rPr>
                <w:rFonts w:eastAsia="Times New Roman" w:cs="Times New Roman"/>
                <w:color w:val="000000"/>
                <w:szCs w:val="24"/>
                <w:lang w:eastAsia="pt-BR"/>
              </w:rPr>
              <w:t>COM030</w:t>
            </w:r>
          </w:p>
        </w:tc>
      </w:tr>
      <w:tr w:rsidR="007F64D4" w14:paraId="670C96E1" w14:textId="77777777" w:rsidTr="00574085">
        <w:tc>
          <w:tcPr>
            <w:tcW w:w="4322" w:type="dxa"/>
            <w:tcBorders>
              <w:top w:val="nil"/>
              <w:left w:val="nil"/>
              <w:bottom w:val="nil"/>
              <w:right w:val="nil"/>
            </w:tcBorders>
            <w:vAlign w:val="bottom"/>
          </w:tcPr>
          <w:p w14:paraId="31880987" w14:textId="55AB8C2D" w:rsidR="007F64D4" w:rsidRDefault="007F64D4" w:rsidP="007F64D4">
            <w:pPr>
              <w:jc w:val="center"/>
            </w:pPr>
            <w:r w:rsidRPr="00E80F28">
              <w:rPr>
                <w:rFonts w:eastAsia="Times New Roman" w:cs="Times New Roman"/>
                <w:color w:val="000000"/>
                <w:szCs w:val="24"/>
                <w:lang w:eastAsia="pt-BR"/>
              </w:rPr>
              <w:t>Engenharia de Software II</w:t>
            </w:r>
          </w:p>
        </w:tc>
        <w:tc>
          <w:tcPr>
            <w:tcW w:w="4322" w:type="dxa"/>
            <w:tcBorders>
              <w:top w:val="nil"/>
              <w:left w:val="nil"/>
              <w:bottom w:val="nil"/>
              <w:right w:val="nil"/>
            </w:tcBorders>
            <w:vAlign w:val="bottom"/>
          </w:tcPr>
          <w:p w14:paraId="4AE24F64" w14:textId="312D81AD" w:rsidR="007F64D4" w:rsidRDefault="007F64D4" w:rsidP="007F64D4">
            <w:pPr>
              <w:jc w:val="center"/>
            </w:pPr>
            <w:r w:rsidRPr="00E80F28">
              <w:rPr>
                <w:rFonts w:eastAsia="Times New Roman" w:cs="Times New Roman"/>
                <w:color w:val="000000"/>
                <w:szCs w:val="24"/>
                <w:lang w:eastAsia="pt-BR"/>
              </w:rPr>
              <w:t>COM027</w:t>
            </w:r>
          </w:p>
        </w:tc>
      </w:tr>
      <w:tr w:rsidR="007F64D4" w14:paraId="1293D68D" w14:textId="77777777" w:rsidTr="00574085">
        <w:tc>
          <w:tcPr>
            <w:tcW w:w="4322" w:type="dxa"/>
            <w:tcBorders>
              <w:top w:val="nil"/>
              <w:left w:val="nil"/>
              <w:bottom w:val="nil"/>
              <w:right w:val="nil"/>
            </w:tcBorders>
            <w:vAlign w:val="bottom"/>
          </w:tcPr>
          <w:p w14:paraId="690510A0" w14:textId="39D48FD5" w:rsidR="007F64D4" w:rsidRDefault="007F64D4" w:rsidP="007F64D4">
            <w:pPr>
              <w:jc w:val="center"/>
            </w:pPr>
            <w:r w:rsidRPr="00E80F28">
              <w:rPr>
                <w:rFonts w:eastAsia="Times New Roman" w:cs="Times New Roman"/>
                <w:color w:val="000000"/>
                <w:szCs w:val="24"/>
                <w:lang w:eastAsia="pt-BR"/>
              </w:rPr>
              <w:t>Trabalho Cooperativo Apoiado por Computador</w:t>
            </w:r>
          </w:p>
        </w:tc>
        <w:tc>
          <w:tcPr>
            <w:tcW w:w="4322" w:type="dxa"/>
            <w:tcBorders>
              <w:top w:val="nil"/>
              <w:left w:val="nil"/>
              <w:bottom w:val="nil"/>
              <w:right w:val="nil"/>
            </w:tcBorders>
            <w:vAlign w:val="bottom"/>
          </w:tcPr>
          <w:p w14:paraId="025BB0A2" w14:textId="2A9EAAE2" w:rsidR="007F64D4" w:rsidRDefault="007F64D4" w:rsidP="007F64D4">
            <w:pPr>
              <w:jc w:val="center"/>
            </w:pPr>
            <w:r w:rsidRPr="00E80F28">
              <w:rPr>
                <w:rFonts w:eastAsia="Times New Roman" w:cs="Times New Roman"/>
                <w:color w:val="000000"/>
                <w:szCs w:val="24"/>
                <w:lang w:eastAsia="pt-BR"/>
              </w:rPr>
              <w:t>COM029</w:t>
            </w:r>
          </w:p>
        </w:tc>
      </w:tr>
      <w:tr w:rsidR="007F64D4" w14:paraId="721E3201" w14:textId="77777777" w:rsidTr="00574085">
        <w:tc>
          <w:tcPr>
            <w:tcW w:w="4322" w:type="dxa"/>
            <w:tcBorders>
              <w:top w:val="nil"/>
              <w:left w:val="nil"/>
              <w:bottom w:val="nil"/>
              <w:right w:val="nil"/>
            </w:tcBorders>
            <w:vAlign w:val="bottom"/>
          </w:tcPr>
          <w:p w14:paraId="4C9A8C55" w14:textId="240E650A" w:rsidR="007F64D4" w:rsidRDefault="007F64D4" w:rsidP="007F64D4">
            <w:pPr>
              <w:jc w:val="center"/>
            </w:pPr>
            <w:r w:rsidRPr="00E80F28">
              <w:rPr>
                <w:rFonts w:eastAsia="Times New Roman" w:cs="Times New Roman"/>
                <w:color w:val="000000"/>
                <w:szCs w:val="24"/>
                <w:lang w:eastAsia="pt-BR"/>
              </w:rPr>
              <w:t>Empreendedorismo</w:t>
            </w:r>
          </w:p>
        </w:tc>
        <w:tc>
          <w:tcPr>
            <w:tcW w:w="4322" w:type="dxa"/>
            <w:tcBorders>
              <w:top w:val="nil"/>
              <w:left w:val="nil"/>
              <w:bottom w:val="nil"/>
              <w:right w:val="nil"/>
            </w:tcBorders>
            <w:vAlign w:val="bottom"/>
          </w:tcPr>
          <w:p w14:paraId="600670B1" w14:textId="5746E84E" w:rsidR="007F64D4" w:rsidRDefault="007F64D4" w:rsidP="007F64D4">
            <w:pPr>
              <w:jc w:val="center"/>
            </w:pPr>
            <w:r w:rsidRPr="00E80F28">
              <w:rPr>
                <w:rFonts w:eastAsia="Times New Roman" w:cs="Times New Roman"/>
                <w:color w:val="000000"/>
                <w:szCs w:val="24"/>
                <w:lang w:eastAsia="pt-BR"/>
              </w:rPr>
              <w:t>COM035</w:t>
            </w:r>
          </w:p>
        </w:tc>
      </w:tr>
      <w:tr w:rsidR="007F64D4" w14:paraId="5DCF07B2" w14:textId="77777777" w:rsidTr="00574085">
        <w:tc>
          <w:tcPr>
            <w:tcW w:w="4322" w:type="dxa"/>
            <w:tcBorders>
              <w:top w:val="nil"/>
              <w:left w:val="nil"/>
              <w:bottom w:val="nil"/>
              <w:right w:val="nil"/>
            </w:tcBorders>
            <w:vAlign w:val="bottom"/>
          </w:tcPr>
          <w:p w14:paraId="0B714C4C" w14:textId="564AD09A" w:rsidR="007F64D4" w:rsidRDefault="007F64D4" w:rsidP="007F64D4">
            <w:pPr>
              <w:jc w:val="center"/>
            </w:pPr>
            <w:r w:rsidRPr="00E80F28">
              <w:rPr>
                <w:rFonts w:eastAsia="Times New Roman" w:cs="Times New Roman"/>
                <w:color w:val="000000"/>
                <w:szCs w:val="24"/>
                <w:lang w:eastAsia="pt-BR"/>
              </w:rPr>
              <w:t>Gerência de projetos de Software</w:t>
            </w:r>
          </w:p>
        </w:tc>
        <w:tc>
          <w:tcPr>
            <w:tcW w:w="4322" w:type="dxa"/>
            <w:tcBorders>
              <w:top w:val="nil"/>
              <w:left w:val="nil"/>
              <w:bottom w:val="nil"/>
              <w:right w:val="nil"/>
            </w:tcBorders>
            <w:vAlign w:val="bottom"/>
          </w:tcPr>
          <w:p w14:paraId="1488C3DF" w14:textId="0F317CBD" w:rsidR="007F64D4" w:rsidRDefault="007F64D4" w:rsidP="007F64D4">
            <w:pPr>
              <w:jc w:val="center"/>
            </w:pPr>
            <w:r w:rsidRPr="00E80F28">
              <w:rPr>
                <w:rFonts w:eastAsia="Times New Roman" w:cs="Times New Roman"/>
                <w:color w:val="000000"/>
                <w:szCs w:val="24"/>
                <w:lang w:eastAsia="pt-BR"/>
              </w:rPr>
              <w:t>COM033</w:t>
            </w:r>
          </w:p>
        </w:tc>
      </w:tr>
      <w:tr w:rsidR="007F64D4" w14:paraId="2E78D051" w14:textId="77777777" w:rsidTr="00574085">
        <w:tc>
          <w:tcPr>
            <w:tcW w:w="4322" w:type="dxa"/>
            <w:tcBorders>
              <w:top w:val="nil"/>
              <w:left w:val="nil"/>
              <w:bottom w:val="nil"/>
              <w:right w:val="nil"/>
            </w:tcBorders>
            <w:vAlign w:val="bottom"/>
          </w:tcPr>
          <w:p w14:paraId="6A670EA7" w14:textId="788B1B80" w:rsidR="007F64D4" w:rsidRDefault="007F64D4" w:rsidP="007F64D4">
            <w:pPr>
              <w:jc w:val="center"/>
            </w:pPr>
            <w:r w:rsidRPr="00E80F28">
              <w:rPr>
                <w:rFonts w:eastAsia="Times New Roman" w:cs="Times New Roman"/>
                <w:color w:val="000000"/>
                <w:szCs w:val="24"/>
                <w:lang w:eastAsia="pt-BR"/>
              </w:rPr>
              <w:t>Segurança e Auditoria</w:t>
            </w:r>
          </w:p>
        </w:tc>
        <w:tc>
          <w:tcPr>
            <w:tcW w:w="4322" w:type="dxa"/>
            <w:tcBorders>
              <w:top w:val="nil"/>
              <w:left w:val="nil"/>
              <w:bottom w:val="nil"/>
              <w:right w:val="nil"/>
            </w:tcBorders>
            <w:vAlign w:val="bottom"/>
          </w:tcPr>
          <w:p w14:paraId="0EAA1874" w14:textId="0BAAEA39" w:rsidR="007F64D4" w:rsidRDefault="007F64D4" w:rsidP="007F64D4">
            <w:pPr>
              <w:jc w:val="center"/>
            </w:pPr>
            <w:r w:rsidRPr="00E80F28">
              <w:rPr>
                <w:rFonts w:eastAsia="Times New Roman" w:cs="Times New Roman"/>
                <w:color w:val="000000"/>
                <w:szCs w:val="24"/>
                <w:lang w:eastAsia="pt-BR"/>
              </w:rPr>
              <w:t>COM034</w:t>
            </w:r>
          </w:p>
        </w:tc>
      </w:tr>
      <w:tr w:rsidR="007F64D4" w14:paraId="7721F70F" w14:textId="77777777" w:rsidTr="00574085">
        <w:tc>
          <w:tcPr>
            <w:tcW w:w="4322" w:type="dxa"/>
            <w:tcBorders>
              <w:top w:val="nil"/>
              <w:left w:val="nil"/>
              <w:bottom w:val="nil"/>
              <w:right w:val="nil"/>
            </w:tcBorders>
            <w:vAlign w:val="bottom"/>
          </w:tcPr>
          <w:p w14:paraId="6BDC736A" w14:textId="36E855C3" w:rsidR="007F64D4" w:rsidRDefault="007F64D4" w:rsidP="007F64D4">
            <w:pPr>
              <w:jc w:val="center"/>
            </w:pPr>
            <w:r w:rsidRPr="00E80F28">
              <w:rPr>
                <w:rFonts w:eastAsia="Times New Roman" w:cs="Times New Roman"/>
                <w:color w:val="000000"/>
                <w:szCs w:val="24"/>
                <w:lang w:eastAsia="pt-BR"/>
              </w:rPr>
              <w:t>Introdução A Lógica Computacional</w:t>
            </w:r>
          </w:p>
        </w:tc>
        <w:tc>
          <w:tcPr>
            <w:tcW w:w="4322" w:type="dxa"/>
            <w:tcBorders>
              <w:top w:val="nil"/>
              <w:left w:val="nil"/>
              <w:bottom w:val="nil"/>
              <w:right w:val="nil"/>
            </w:tcBorders>
            <w:vAlign w:val="bottom"/>
          </w:tcPr>
          <w:p w14:paraId="034487FF" w14:textId="0A2EF781" w:rsidR="007F64D4" w:rsidRDefault="007F64D4" w:rsidP="007F64D4">
            <w:pPr>
              <w:jc w:val="center"/>
            </w:pPr>
            <w:r w:rsidRPr="00E80F28">
              <w:rPr>
                <w:rFonts w:eastAsia="Times New Roman" w:cs="Times New Roman"/>
                <w:color w:val="000000"/>
                <w:szCs w:val="24"/>
                <w:lang w:eastAsia="pt-BR"/>
              </w:rPr>
              <w:t>MAT007</w:t>
            </w:r>
          </w:p>
        </w:tc>
      </w:tr>
      <w:tr w:rsidR="007F64D4" w14:paraId="6D722AAE" w14:textId="77777777" w:rsidTr="00574085">
        <w:tc>
          <w:tcPr>
            <w:tcW w:w="4322" w:type="dxa"/>
            <w:tcBorders>
              <w:top w:val="nil"/>
              <w:left w:val="nil"/>
              <w:bottom w:val="nil"/>
              <w:right w:val="nil"/>
            </w:tcBorders>
            <w:vAlign w:val="bottom"/>
          </w:tcPr>
          <w:p w14:paraId="6D0FE7D8" w14:textId="46D9C549" w:rsidR="007F64D4" w:rsidRDefault="007F64D4" w:rsidP="007F64D4">
            <w:pPr>
              <w:jc w:val="center"/>
            </w:pPr>
            <w:r w:rsidRPr="00E80F28">
              <w:rPr>
                <w:rFonts w:eastAsia="Times New Roman" w:cs="Times New Roman"/>
                <w:color w:val="000000"/>
                <w:szCs w:val="24"/>
                <w:lang w:eastAsia="pt-BR"/>
              </w:rPr>
              <w:t>Sistemas de Computação</w:t>
            </w:r>
          </w:p>
        </w:tc>
        <w:tc>
          <w:tcPr>
            <w:tcW w:w="4322" w:type="dxa"/>
            <w:tcBorders>
              <w:top w:val="nil"/>
              <w:left w:val="nil"/>
              <w:bottom w:val="nil"/>
              <w:right w:val="nil"/>
            </w:tcBorders>
            <w:vAlign w:val="bottom"/>
          </w:tcPr>
          <w:p w14:paraId="163E41E2" w14:textId="2B726EEB" w:rsidR="007F64D4" w:rsidRDefault="007F64D4" w:rsidP="007F64D4">
            <w:pPr>
              <w:jc w:val="center"/>
            </w:pPr>
            <w:r w:rsidRPr="00E80F28">
              <w:rPr>
                <w:rFonts w:eastAsia="Times New Roman" w:cs="Times New Roman"/>
                <w:color w:val="000000"/>
                <w:szCs w:val="24"/>
                <w:lang w:eastAsia="pt-BR"/>
              </w:rPr>
              <w:t>COM002</w:t>
            </w:r>
          </w:p>
        </w:tc>
      </w:tr>
      <w:tr w:rsidR="007F64D4" w14:paraId="564D39B0" w14:textId="77777777" w:rsidTr="00574085">
        <w:tc>
          <w:tcPr>
            <w:tcW w:w="4322" w:type="dxa"/>
            <w:tcBorders>
              <w:top w:val="nil"/>
              <w:left w:val="nil"/>
              <w:bottom w:val="nil"/>
              <w:right w:val="nil"/>
            </w:tcBorders>
            <w:vAlign w:val="bottom"/>
          </w:tcPr>
          <w:p w14:paraId="4FDC3C29" w14:textId="1BC167FB" w:rsidR="007F64D4" w:rsidRDefault="007F64D4" w:rsidP="007F64D4">
            <w:pPr>
              <w:jc w:val="center"/>
            </w:pPr>
            <w:r w:rsidRPr="00E80F28">
              <w:rPr>
                <w:rFonts w:eastAsia="Times New Roman" w:cs="Times New Roman"/>
                <w:color w:val="000000"/>
                <w:szCs w:val="24"/>
                <w:lang w:eastAsia="pt-BR"/>
              </w:rPr>
              <w:t xml:space="preserve">Algoritmos e estrutura de dados </w:t>
            </w:r>
            <w:proofErr w:type="gramStart"/>
            <w:r w:rsidRPr="00E80F28">
              <w:rPr>
                <w:rFonts w:eastAsia="Times New Roman" w:cs="Times New Roman"/>
                <w:color w:val="000000"/>
                <w:szCs w:val="24"/>
                <w:lang w:eastAsia="pt-BR"/>
              </w:rPr>
              <w:t>1</w:t>
            </w:r>
            <w:proofErr w:type="gramEnd"/>
          </w:p>
        </w:tc>
        <w:tc>
          <w:tcPr>
            <w:tcW w:w="4322" w:type="dxa"/>
            <w:tcBorders>
              <w:top w:val="nil"/>
              <w:left w:val="nil"/>
              <w:bottom w:val="nil"/>
              <w:right w:val="nil"/>
            </w:tcBorders>
            <w:vAlign w:val="bottom"/>
          </w:tcPr>
          <w:p w14:paraId="4EFCE0E9" w14:textId="437F2992" w:rsidR="007F64D4" w:rsidRDefault="007F64D4" w:rsidP="007F64D4">
            <w:pPr>
              <w:jc w:val="center"/>
            </w:pPr>
            <w:r w:rsidRPr="00E80F28">
              <w:rPr>
                <w:rFonts w:eastAsia="Times New Roman" w:cs="Times New Roman"/>
                <w:color w:val="000000"/>
                <w:szCs w:val="24"/>
                <w:lang w:eastAsia="pt-BR"/>
              </w:rPr>
              <w:t>COM001</w:t>
            </w:r>
          </w:p>
        </w:tc>
      </w:tr>
      <w:tr w:rsidR="007F64D4" w14:paraId="51C07B67" w14:textId="77777777" w:rsidTr="00574085">
        <w:tc>
          <w:tcPr>
            <w:tcW w:w="4322" w:type="dxa"/>
            <w:tcBorders>
              <w:top w:val="nil"/>
              <w:left w:val="nil"/>
              <w:bottom w:val="nil"/>
              <w:right w:val="nil"/>
            </w:tcBorders>
            <w:vAlign w:val="bottom"/>
          </w:tcPr>
          <w:p w14:paraId="6BAAF61E" w14:textId="006AA953" w:rsidR="007F64D4" w:rsidRDefault="007F64D4" w:rsidP="007F64D4">
            <w:pPr>
              <w:jc w:val="center"/>
            </w:pPr>
            <w:r w:rsidRPr="00E80F28">
              <w:rPr>
                <w:rFonts w:eastAsia="Times New Roman" w:cs="Times New Roman"/>
                <w:color w:val="000000"/>
                <w:szCs w:val="24"/>
                <w:lang w:eastAsia="pt-BR"/>
              </w:rPr>
              <w:t>Fundamentos de Economia</w:t>
            </w:r>
          </w:p>
        </w:tc>
        <w:tc>
          <w:tcPr>
            <w:tcW w:w="4322" w:type="dxa"/>
            <w:tcBorders>
              <w:top w:val="nil"/>
              <w:left w:val="nil"/>
              <w:bottom w:val="nil"/>
              <w:right w:val="nil"/>
            </w:tcBorders>
            <w:vAlign w:val="bottom"/>
          </w:tcPr>
          <w:p w14:paraId="18B0CD4B" w14:textId="16EE7C1E" w:rsidR="007F64D4" w:rsidRDefault="007F64D4" w:rsidP="007F64D4">
            <w:pPr>
              <w:jc w:val="center"/>
            </w:pPr>
            <w:r w:rsidRPr="00E80F28">
              <w:rPr>
                <w:rFonts w:eastAsia="Times New Roman" w:cs="Times New Roman"/>
                <w:color w:val="000000"/>
                <w:szCs w:val="24"/>
                <w:lang w:eastAsia="pt-BR"/>
              </w:rPr>
              <w:t>COM008</w:t>
            </w:r>
          </w:p>
        </w:tc>
      </w:tr>
      <w:tr w:rsidR="007F64D4" w14:paraId="1B5CC412" w14:textId="77777777" w:rsidTr="00574085">
        <w:tc>
          <w:tcPr>
            <w:tcW w:w="4322" w:type="dxa"/>
            <w:tcBorders>
              <w:top w:val="nil"/>
              <w:left w:val="nil"/>
              <w:bottom w:val="nil"/>
              <w:right w:val="nil"/>
            </w:tcBorders>
            <w:vAlign w:val="bottom"/>
          </w:tcPr>
          <w:p w14:paraId="604B115B" w14:textId="561C4FC2" w:rsidR="007F64D4" w:rsidRDefault="007F64D4" w:rsidP="007F64D4">
            <w:pPr>
              <w:jc w:val="center"/>
            </w:pPr>
            <w:r w:rsidRPr="00E80F28">
              <w:rPr>
                <w:rFonts w:eastAsia="Times New Roman" w:cs="Times New Roman"/>
                <w:color w:val="000000"/>
                <w:szCs w:val="24"/>
                <w:lang w:eastAsia="pt-BR"/>
              </w:rPr>
              <w:t>Organização e Arquitetura</w:t>
            </w:r>
          </w:p>
        </w:tc>
        <w:tc>
          <w:tcPr>
            <w:tcW w:w="4322" w:type="dxa"/>
            <w:tcBorders>
              <w:top w:val="nil"/>
              <w:left w:val="nil"/>
              <w:bottom w:val="nil"/>
              <w:right w:val="nil"/>
            </w:tcBorders>
            <w:vAlign w:val="bottom"/>
          </w:tcPr>
          <w:p w14:paraId="3AE5C253" w14:textId="172CA80C" w:rsidR="007F64D4" w:rsidRDefault="007F64D4" w:rsidP="007F64D4">
            <w:pPr>
              <w:jc w:val="center"/>
            </w:pPr>
            <w:r w:rsidRPr="00E80F28">
              <w:rPr>
                <w:rFonts w:eastAsia="Times New Roman" w:cs="Times New Roman"/>
                <w:color w:val="000000"/>
                <w:szCs w:val="24"/>
                <w:lang w:eastAsia="pt-BR"/>
              </w:rPr>
              <w:t>COM005</w:t>
            </w:r>
          </w:p>
        </w:tc>
      </w:tr>
      <w:tr w:rsidR="007F64D4" w14:paraId="4DC1CFC3" w14:textId="77777777" w:rsidTr="00574085">
        <w:tc>
          <w:tcPr>
            <w:tcW w:w="4322" w:type="dxa"/>
            <w:tcBorders>
              <w:top w:val="nil"/>
              <w:left w:val="nil"/>
              <w:bottom w:val="nil"/>
              <w:right w:val="nil"/>
            </w:tcBorders>
            <w:vAlign w:val="bottom"/>
          </w:tcPr>
          <w:p w14:paraId="50DA98D1" w14:textId="273798FF" w:rsidR="007F64D4" w:rsidRDefault="007F64D4" w:rsidP="007F64D4">
            <w:pPr>
              <w:jc w:val="center"/>
            </w:pPr>
            <w:r w:rsidRPr="00E80F28">
              <w:rPr>
                <w:rFonts w:eastAsia="Times New Roman" w:cs="Times New Roman"/>
                <w:color w:val="000000"/>
                <w:szCs w:val="24"/>
                <w:lang w:eastAsia="pt-BR"/>
              </w:rPr>
              <w:t>Teoria Da Computação</w:t>
            </w:r>
          </w:p>
        </w:tc>
        <w:tc>
          <w:tcPr>
            <w:tcW w:w="4322" w:type="dxa"/>
            <w:tcBorders>
              <w:top w:val="nil"/>
              <w:left w:val="nil"/>
              <w:bottom w:val="nil"/>
              <w:right w:val="nil"/>
            </w:tcBorders>
            <w:vAlign w:val="bottom"/>
          </w:tcPr>
          <w:p w14:paraId="6D255F31" w14:textId="1AF530CD" w:rsidR="007F64D4" w:rsidRDefault="007F64D4" w:rsidP="007F64D4">
            <w:pPr>
              <w:jc w:val="center"/>
            </w:pPr>
            <w:r w:rsidRPr="00E80F28">
              <w:rPr>
                <w:rFonts w:eastAsia="Times New Roman" w:cs="Times New Roman"/>
                <w:color w:val="000000"/>
                <w:szCs w:val="24"/>
                <w:lang w:eastAsia="pt-BR"/>
              </w:rPr>
              <w:t>COM006</w:t>
            </w:r>
          </w:p>
        </w:tc>
      </w:tr>
      <w:tr w:rsidR="007F64D4" w14:paraId="5B71B618" w14:textId="77777777" w:rsidTr="00574085">
        <w:tc>
          <w:tcPr>
            <w:tcW w:w="4322" w:type="dxa"/>
            <w:tcBorders>
              <w:top w:val="nil"/>
              <w:left w:val="nil"/>
              <w:bottom w:val="nil"/>
              <w:right w:val="nil"/>
            </w:tcBorders>
            <w:vAlign w:val="bottom"/>
          </w:tcPr>
          <w:p w14:paraId="1F4C5A83" w14:textId="4B5DEADC" w:rsidR="007F64D4" w:rsidRDefault="007F64D4" w:rsidP="007F64D4">
            <w:pPr>
              <w:jc w:val="center"/>
            </w:pPr>
            <w:r w:rsidRPr="00E80F28">
              <w:rPr>
                <w:rFonts w:eastAsia="Times New Roman" w:cs="Times New Roman"/>
                <w:color w:val="000000"/>
                <w:szCs w:val="24"/>
                <w:lang w:eastAsia="pt-BR"/>
              </w:rPr>
              <w:t>Direito e Legislação</w:t>
            </w:r>
          </w:p>
        </w:tc>
        <w:tc>
          <w:tcPr>
            <w:tcW w:w="4322" w:type="dxa"/>
            <w:tcBorders>
              <w:top w:val="nil"/>
              <w:left w:val="nil"/>
              <w:bottom w:val="nil"/>
              <w:right w:val="nil"/>
            </w:tcBorders>
            <w:vAlign w:val="bottom"/>
          </w:tcPr>
          <w:p w14:paraId="4F3911EE" w14:textId="6D07D136" w:rsidR="007F64D4" w:rsidRDefault="007F64D4" w:rsidP="007F64D4">
            <w:pPr>
              <w:jc w:val="center"/>
            </w:pPr>
            <w:r w:rsidRPr="00E80F28">
              <w:rPr>
                <w:rFonts w:eastAsia="Times New Roman" w:cs="Times New Roman"/>
                <w:color w:val="000000"/>
                <w:szCs w:val="24"/>
                <w:lang w:eastAsia="pt-BR"/>
              </w:rPr>
              <w:t>COM013</w:t>
            </w:r>
          </w:p>
        </w:tc>
      </w:tr>
      <w:tr w:rsidR="007F64D4" w14:paraId="0374E716" w14:textId="77777777" w:rsidTr="00574085">
        <w:tc>
          <w:tcPr>
            <w:tcW w:w="4322" w:type="dxa"/>
            <w:tcBorders>
              <w:top w:val="nil"/>
              <w:left w:val="nil"/>
              <w:bottom w:val="nil"/>
              <w:right w:val="nil"/>
            </w:tcBorders>
            <w:vAlign w:val="bottom"/>
          </w:tcPr>
          <w:p w14:paraId="3463A05E" w14:textId="5FF1F5E8" w:rsidR="007F64D4" w:rsidRDefault="007F64D4" w:rsidP="007F64D4">
            <w:pPr>
              <w:jc w:val="cente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1</w:t>
            </w:r>
            <w:proofErr w:type="gramEnd"/>
          </w:p>
        </w:tc>
        <w:tc>
          <w:tcPr>
            <w:tcW w:w="4322" w:type="dxa"/>
            <w:tcBorders>
              <w:top w:val="nil"/>
              <w:left w:val="nil"/>
              <w:bottom w:val="nil"/>
              <w:right w:val="nil"/>
            </w:tcBorders>
            <w:vAlign w:val="bottom"/>
          </w:tcPr>
          <w:p w14:paraId="6D0C1455" w14:textId="6073B7B2" w:rsidR="007F64D4" w:rsidRDefault="007F64D4" w:rsidP="007F64D4">
            <w:pPr>
              <w:jc w:val="center"/>
            </w:pPr>
            <w:r w:rsidRPr="00E80F28">
              <w:rPr>
                <w:rFonts w:eastAsia="Times New Roman" w:cs="Times New Roman"/>
                <w:color w:val="000000"/>
                <w:szCs w:val="24"/>
                <w:lang w:eastAsia="pt-BR"/>
              </w:rPr>
              <w:t>COM015</w:t>
            </w:r>
          </w:p>
        </w:tc>
      </w:tr>
      <w:tr w:rsidR="007F64D4" w14:paraId="382CF2A7" w14:textId="77777777" w:rsidTr="00574085">
        <w:tc>
          <w:tcPr>
            <w:tcW w:w="4322" w:type="dxa"/>
            <w:tcBorders>
              <w:top w:val="nil"/>
              <w:left w:val="nil"/>
              <w:bottom w:val="nil"/>
              <w:right w:val="nil"/>
            </w:tcBorders>
            <w:vAlign w:val="bottom"/>
          </w:tcPr>
          <w:p w14:paraId="36D1E12D" w14:textId="525B0F84" w:rsidR="007F64D4" w:rsidRDefault="007F64D4" w:rsidP="007F64D4">
            <w:pPr>
              <w:jc w:val="center"/>
            </w:pPr>
            <w:r w:rsidRPr="00E80F28">
              <w:rPr>
                <w:rFonts w:eastAsia="Times New Roman" w:cs="Times New Roman"/>
                <w:color w:val="000000"/>
                <w:szCs w:val="24"/>
                <w:lang w:eastAsia="pt-BR"/>
              </w:rPr>
              <w:t>Pesquisa Operacional</w:t>
            </w:r>
          </w:p>
        </w:tc>
        <w:tc>
          <w:tcPr>
            <w:tcW w:w="4322" w:type="dxa"/>
            <w:tcBorders>
              <w:top w:val="nil"/>
              <w:left w:val="nil"/>
              <w:bottom w:val="nil"/>
              <w:right w:val="nil"/>
            </w:tcBorders>
            <w:vAlign w:val="bottom"/>
          </w:tcPr>
          <w:p w14:paraId="2CB85F4E" w14:textId="0A6F0B5B" w:rsidR="007F64D4" w:rsidRDefault="007F64D4" w:rsidP="007F64D4">
            <w:pPr>
              <w:jc w:val="center"/>
            </w:pPr>
            <w:r w:rsidRPr="00E80F28">
              <w:rPr>
                <w:rFonts w:eastAsia="Times New Roman" w:cs="Times New Roman"/>
                <w:color w:val="000000"/>
                <w:szCs w:val="24"/>
                <w:lang w:eastAsia="pt-BR"/>
              </w:rPr>
              <w:t>COM017</w:t>
            </w:r>
          </w:p>
        </w:tc>
      </w:tr>
      <w:tr w:rsidR="007F64D4" w14:paraId="09E9BDB4" w14:textId="77777777" w:rsidTr="00574085">
        <w:tc>
          <w:tcPr>
            <w:tcW w:w="4322" w:type="dxa"/>
            <w:tcBorders>
              <w:top w:val="nil"/>
              <w:left w:val="nil"/>
              <w:bottom w:val="nil"/>
              <w:right w:val="nil"/>
            </w:tcBorders>
            <w:vAlign w:val="bottom"/>
          </w:tcPr>
          <w:p w14:paraId="2F65B6CD" w14:textId="611351B6" w:rsidR="007F64D4" w:rsidRDefault="007F64D4" w:rsidP="007F64D4">
            <w:pPr>
              <w:jc w:val="center"/>
            </w:pPr>
            <w:r w:rsidRPr="00E80F28">
              <w:rPr>
                <w:rFonts w:eastAsia="Times New Roman" w:cs="Times New Roman"/>
                <w:color w:val="000000"/>
                <w:szCs w:val="24"/>
                <w:lang w:eastAsia="pt-BR"/>
              </w:rPr>
              <w:t>Programação Orientada a Objetos</w:t>
            </w:r>
          </w:p>
        </w:tc>
        <w:tc>
          <w:tcPr>
            <w:tcW w:w="4322" w:type="dxa"/>
            <w:tcBorders>
              <w:top w:val="nil"/>
              <w:left w:val="nil"/>
              <w:bottom w:val="nil"/>
              <w:right w:val="nil"/>
            </w:tcBorders>
            <w:vAlign w:val="bottom"/>
          </w:tcPr>
          <w:p w14:paraId="6C22B0E9" w14:textId="3D32A10A" w:rsidR="007F64D4" w:rsidRDefault="007F64D4" w:rsidP="007F64D4">
            <w:pPr>
              <w:jc w:val="center"/>
            </w:pPr>
            <w:r w:rsidRPr="00E80F28">
              <w:rPr>
                <w:rFonts w:eastAsia="Times New Roman" w:cs="Times New Roman"/>
                <w:color w:val="000000"/>
                <w:szCs w:val="24"/>
                <w:lang w:eastAsia="pt-BR"/>
              </w:rPr>
              <w:t>COM016</w:t>
            </w:r>
          </w:p>
        </w:tc>
      </w:tr>
      <w:tr w:rsidR="007F64D4" w14:paraId="2129FEBF" w14:textId="77777777" w:rsidTr="00574085">
        <w:tc>
          <w:tcPr>
            <w:tcW w:w="4322" w:type="dxa"/>
            <w:tcBorders>
              <w:top w:val="nil"/>
              <w:left w:val="nil"/>
              <w:bottom w:val="nil"/>
              <w:right w:val="nil"/>
            </w:tcBorders>
            <w:vAlign w:val="bottom"/>
          </w:tcPr>
          <w:p w14:paraId="671F5AF6" w14:textId="5A58C204" w:rsidR="007F64D4" w:rsidRDefault="007F64D4" w:rsidP="007F64D4">
            <w:pPr>
              <w:jc w:val="cente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2</w:t>
            </w:r>
            <w:proofErr w:type="gramEnd"/>
          </w:p>
        </w:tc>
        <w:tc>
          <w:tcPr>
            <w:tcW w:w="4322" w:type="dxa"/>
            <w:tcBorders>
              <w:top w:val="nil"/>
              <w:left w:val="nil"/>
              <w:bottom w:val="nil"/>
              <w:right w:val="nil"/>
            </w:tcBorders>
            <w:vAlign w:val="bottom"/>
          </w:tcPr>
          <w:p w14:paraId="38F16E87" w14:textId="1A17F4F0" w:rsidR="007F64D4" w:rsidRDefault="007F64D4" w:rsidP="007F64D4">
            <w:pPr>
              <w:jc w:val="center"/>
            </w:pPr>
            <w:r w:rsidRPr="00E80F28">
              <w:rPr>
                <w:rFonts w:eastAsia="Times New Roman" w:cs="Times New Roman"/>
                <w:color w:val="000000"/>
                <w:szCs w:val="24"/>
                <w:lang w:eastAsia="pt-BR"/>
              </w:rPr>
              <w:t>COM021</w:t>
            </w:r>
          </w:p>
        </w:tc>
      </w:tr>
      <w:tr w:rsidR="007F64D4" w14:paraId="4E7B412A" w14:textId="77777777" w:rsidTr="00574085">
        <w:tc>
          <w:tcPr>
            <w:tcW w:w="4322" w:type="dxa"/>
            <w:tcBorders>
              <w:top w:val="nil"/>
              <w:left w:val="nil"/>
              <w:bottom w:val="nil"/>
              <w:right w:val="nil"/>
            </w:tcBorders>
            <w:vAlign w:val="bottom"/>
          </w:tcPr>
          <w:p w14:paraId="631EA6B9" w14:textId="65BEBA02" w:rsidR="007F64D4" w:rsidRDefault="007F64D4" w:rsidP="007F64D4">
            <w:pPr>
              <w:jc w:val="center"/>
            </w:pPr>
            <w:r w:rsidRPr="00E80F28">
              <w:rPr>
                <w:rFonts w:eastAsia="Times New Roman" w:cs="Times New Roman"/>
                <w:color w:val="000000"/>
                <w:szCs w:val="24"/>
                <w:lang w:eastAsia="pt-BR"/>
              </w:rPr>
              <w:t>Engenharia de Software I</w:t>
            </w:r>
          </w:p>
        </w:tc>
        <w:tc>
          <w:tcPr>
            <w:tcW w:w="4322" w:type="dxa"/>
            <w:tcBorders>
              <w:top w:val="nil"/>
              <w:left w:val="nil"/>
              <w:bottom w:val="nil"/>
              <w:right w:val="nil"/>
            </w:tcBorders>
            <w:vAlign w:val="bottom"/>
          </w:tcPr>
          <w:p w14:paraId="29EEF009" w14:textId="6ED16C9B" w:rsidR="007F64D4" w:rsidRDefault="007F64D4" w:rsidP="007F64D4">
            <w:pPr>
              <w:jc w:val="center"/>
            </w:pPr>
            <w:r w:rsidRPr="00E80F28">
              <w:rPr>
                <w:rFonts w:eastAsia="Times New Roman" w:cs="Times New Roman"/>
                <w:color w:val="000000"/>
                <w:szCs w:val="24"/>
                <w:lang w:eastAsia="pt-BR"/>
              </w:rPr>
              <w:t>COM023</w:t>
            </w:r>
          </w:p>
        </w:tc>
      </w:tr>
      <w:tr w:rsidR="007F64D4" w14:paraId="6E0E1F4B" w14:textId="77777777" w:rsidTr="00574085">
        <w:tc>
          <w:tcPr>
            <w:tcW w:w="4322" w:type="dxa"/>
            <w:tcBorders>
              <w:top w:val="nil"/>
              <w:left w:val="nil"/>
              <w:bottom w:val="nil"/>
              <w:right w:val="nil"/>
            </w:tcBorders>
            <w:vAlign w:val="bottom"/>
          </w:tcPr>
          <w:p w14:paraId="697FD56D" w14:textId="73406ABF" w:rsidR="007F64D4" w:rsidRDefault="007F64D4" w:rsidP="007F64D4">
            <w:pPr>
              <w:jc w:val="center"/>
            </w:pPr>
            <w:r w:rsidRPr="00E80F28">
              <w:rPr>
                <w:rFonts w:eastAsia="Times New Roman" w:cs="Times New Roman"/>
                <w:color w:val="000000"/>
                <w:szCs w:val="24"/>
                <w:lang w:eastAsia="pt-BR"/>
              </w:rPr>
              <w:t>Informática e Sociedade</w:t>
            </w:r>
          </w:p>
        </w:tc>
        <w:tc>
          <w:tcPr>
            <w:tcW w:w="4322" w:type="dxa"/>
            <w:tcBorders>
              <w:top w:val="nil"/>
              <w:left w:val="nil"/>
              <w:bottom w:val="nil"/>
              <w:right w:val="nil"/>
            </w:tcBorders>
            <w:vAlign w:val="bottom"/>
          </w:tcPr>
          <w:p w14:paraId="682BA963" w14:textId="094C05B8" w:rsidR="007F64D4" w:rsidRDefault="007F64D4" w:rsidP="007F64D4">
            <w:pPr>
              <w:jc w:val="center"/>
            </w:pPr>
            <w:r w:rsidRPr="00E80F28">
              <w:rPr>
                <w:rFonts w:eastAsia="Times New Roman" w:cs="Times New Roman"/>
                <w:color w:val="000000"/>
                <w:szCs w:val="24"/>
                <w:lang w:eastAsia="pt-BR"/>
              </w:rPr>
              <w:t>COM025</w:t>
            </w:r>
          </w:p>
        </w:tc>
      </w:tr>
      <w:tr w:rsidR="007F64D4" w14:paraId="18402FC1" w14:textId="77777777" w:rsidTr="00574085">
        <w:tc>
          <w:tcPr>
            <w:tcW w:w="4322" w:type="dxa"/>
            <w:tcBorders>
              <w:top w:val="nil"/>
              <w:left w:val="nil"/>
              <w:bottom w:val="nil"/>
              <w:right w:val="nil"/>
            </w:tcBorders>
            <w:vAlign w:val="bottom"/>
          </w:tcPr>
          <w:p w14:paraId="2ED36267" w14:textId="1213D5D7" w:rsidR="007F64D4" w:rsidRDefault="007F64D4" w:rsidP="007F64D4">
            <w:pPr>
              <w:jc w:val="center"/>
            </w:pPr>
            <w:r w:rsidRPr="00E80F28">
              <w:rPr>
                <w:rFonts w:eastAsia="Times New Roman" w:cs="Times New Roman"/>
                <w:color w:val="000000"/>
                <w:szCs w:val="24"/>
                <w:lang w:eastAsia="pt-BR"/>
              </w:rPr>
              <w:t>Inteligência Artificial</w:t>
            </w:r>
          </w:p>
        </w:tc>
        <w:tc>
          <w:tcPr>
            <w:tcW w:w="4322" w:type="dxa"/>
            <w:tcBorders>
              <w:top w:val="nil"/>
              <w:left w:val="nil"/>
              <w:bottom w:val="nil"/>
              <w:right w:val="nil"/>
            </w:tcBorders>
            <w:vAlign w:val="bottom"/>
          </w:tcPr>
          <w:p w14:paraId="7E72E175" w14:textId="5F90BECF" w:rsidR="007F64D4" w:rsidRDefault="007F64D4" w:rsidP="007F64D4">
            <w:pPr>
              <w:jc w:val="center"/>
            </w:pPr>
            <w:r w:rsidRPr="00E80F28">
              <w:rPr>
                <w:rFonts w:eastAsia="Times New Roman" w:cs="Times New Roman"/>
                <w:color w:val="000000"/>
                <w:szCs w:val="24"/>
                <w:lang w:eastAsia="pt-BR"/>
              </w:rPr>
              <w:t>COM024</w:t>
            </w:r>
          </w:p>
        </w:tc>
      </w:tr>
      <w:tr w:rsidR="007F64D4" w14:paraId="0C4808A9" w14:textId="77777777" w:rsidTr="00574085">
        <w:tc>
          <w:tcPr>
            <w:tcW w:w="4322" w:type="dxa"/>
            <w:tcBorders>
              <w:top w:val="nil"/>
              <w:left w:val="nil"/>
              <w:bottom w:val="nil"/>
              <w:right w:val="nil"/>
            </w:tcBorders>
            <w:vAlign w:val="bottom"/>
          </w:tcPr>
          <w:p w14:paraId="7174C877" w14:textId="1DFF5294" w:rsidR="007F64D4" w:rsidRDefault="007F64D4" w:rsidP="007F64D4">
            <w:pPr>
              <w:jc w:val="cente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1</w:t>
            </w:r>
            <w:proofErr w:type="gramEnd"/>
          </w:p>
        </w:tc>
        <w:tc>
          <w:tcPr>
            <w:tcW w:w="4322" w:type="dxa"/>
            <w:tcBorders>
              <w:top w:val="nil"/>
              <w:left w:val="nil"/>
              <w:bottom w:val="nil"/>
              <w:right w:val="nil"/>
            </w:tcBorders>
            <w:vAlign w:val="bottom"/>
          </w:tcPr>
          <w:p w14:paraId="283B76C4" w14:textId="26146A83" w:rsidR="007F64D4" w:rsidRDefault="007F64D4" w:rsidP="007F64D4">
            <w:pPr>
              <w:jc w:val="center"/>
            </w:pPr>
            <w:r w:rsidRPr="00E80F28">
              <w:rPr>
                <w:rFonts w:eastAsia="Times New Roman" w:cs="Times New Roman"/>
                <w:color w:val="000000"/>
                <w:szCs w:val="24"/>
                <w:lang w:eastAsia="pt-BR"/>
              </w:rPr>
              <w:t>COM022</w:t>
            </w:r>
          </w:p>
        </w:tc>
      </w:tr>
      <w:tr w:rsidR="007F64D4" w14:paraId="6E6B1FE2" w14:textId="77777777" w:rsidTr="00574085">
        <w:tc>
          <w:tcPr>
            <w:tcW w:w="4322" w:type="dxa"/>
            <w:tcBorders>
              <w:top w:val="nil"/>
              <w:left w:val="nil"/>
              <w:bottom w:val="nil"/>
              <w:right w:val="nil"/>
            </w:tcBorders>
            <w:vAlign w:val="bottom"/>
          </w:tcPr>
          <w:p w14:paraId="4280EB80" w14:textId="7846DF9B" w:rsidR="007F64D4" w:rsidRDefault="007F64D4" w:rsidP="007F64D4">
            <w:pPr>
              <w:jc w:val="center"/>
            </w:pPr>
            <w:r w:rsidRPr="00E80F28">
              <w:rPr>
                <w:rFonts w:eastAsia="Times New Roman" w:cs="Times New Roman"/>
                <w:color w:val="000000"/>
                <w:szCs w:val="24"/>
                <w:lang w:eastAsia="pt-BR"/>
              </w:rPr>
              <w:t xml:space="preserve">Interface </w:t>
            </w:r>
            <w:proofErr w:type="spellStart"/>
            <w:r w:rsidRPr="00E80F28">
              <w:rPr>
                <w:rFonts w:eastAsia="Times New Roman" w:cs="Times New Roman"/>
                <w:color w:val="000000"/>
                <w:szCs w:val="24"/>
                <w:lang w:eastAsia="pt-BR"/>
              </w:rPr>
              <w:t>Homen</w:t>
            </w:r>
            <w:proofErr w:type="spellEnd"/>
            <w:r w:rsidRPr="00E80F28">
              <w:rPr>
                <w:rFonts w:eastAsia="Times New Roman" w:cs="Times New Roman"/>
                <w:color w:val="000000"/>
                <w:szCs w:val="24"/>
                <w:lang w:eastAsia="pt-BR"/>
              </w:rPr>
              <w:t xml:space="preserve"> Máquina</w:t>
            </w:r>
          </w:p>
        </w:tc>
        <w:tc>
          <w:tcPr>
            <w:tcW w:w="4322" w:type="dxa"/>
            <w:tcBorders>
              <w:top w:val="nil"/>
              <w:left w:val="nil"/>
              <w:bottom w:val="nil"/>
              <w:right w:val="nil"/>
            </w:tcBorders>
            <w:vAlign w:val="bottom"/>
          </w:tcPr>
          <w:p w14:paraId="66D75880" w14:textId="51FD2A1B" w:rsidR="007F64D4" w:rsidRDefault="007F64D4" w:rsidP="007F64D4">
            <w:pPr>
              <w:jc w:val="center"/>
            </w:pPr>
            <w:r w:rsidRPr="00E80F28">
              <w:rPr>
                <w:rFonts w:eastAsia="Times New Roman" w:cs="Times New Roman"/>
                <w:color w:val="000000"/>
                <w:szCs w:val="24"/>
                <w:lang w:eastAsia="pt-BR"/>
              </w:rPr>
              <w:t>COM028</w:t>
            </w:r>
          </w:p>
        </w:tc>
      </w:tr>
      <w:tr w:rsidR="007F64D4" w14:paraId="5EBFFA88" w14:textId="77777777" w:rsidTr="00574085">
        <w:tc>
          <w:tcPr>
            <w:tcW w:w="4322" w:type="dxa"/>
            <w:tcBorders>
              <w:top w:val="nil"/>
              <w:left w:val="nil"/>
              <w:bottom w:val="nil"/>
              <w:right w:val="nil"/>
            </w:tcBorders>
            <w:vAlign w:val="bottom"/>
          </w:tcPr>
          <w:p w14:paraId="1EB304D5" w14:textId="670FB774" w:rsidR="007F64D4" w:rsidRDefault="007F64D4" w:rsidP="007F64D4">
            <w:pPr>
              <w:jc w:val="cente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2</w:t>
            </w:r>
            <w:proofErr w:type="gramEnd"/>
          </w:p>
        </w:tc>
        <w:tc>
          <w:tcPr>
            <w:tcW w:w="4322" w:type="dxa"/>
            <w:tcBorders>
              <w:top w:val="nil"/>
              <w:left w:val="nil"/>
              <w:bottom w:val="nil"/>
              <w:right w:val="nil"/>
            </w:tcBorders>
            <w:vAlign w:val="bottom"/>
          </w:tcPr>
          <w:p w14:paraId="54CD303A" w14:textId="0E936E0D" w:rsidR="007F64D4" w:rsidRDefault="007F64D4" w:rsidP="007F64D4">
            <w:pPr>
              <w:jc w:val="center"/>
            </w:pPr>
            <w:r w:rsidRPr="00E80F28">
              <w:rPr>
                <w:rFonts w:eastAsia="Times New Roman" w:cs="Times New Roman"/>
                <w:color w:val="000000"/>
                <w:szCs w:val="24"/>
                <w:lang w:eastAsia="pt-BR"/>
              </w:rPr>
              <w:t>COM026</w:t>
            </w:r>
          </w:p>
        </w:tc>
      </w:tr>
      <w:tr w:rsidR="007F64D4" w14:paraId="55809923" w14:textId="77777777" w:rsidTr="00574085">
        <w:tc>
          <w:tcPr>
            <w:tcW w:w="4322" w:type="dxa"/>
            <w:tcBorders>
              <w:top w:val="nil"/>
              <w:left w:val="nil"/>
              <w:bottom w:val="nil"/>
              <w:right w:val="nil"/>
            </w:tcBorders>
            <w:vAlign w:val="bottom"/>
          </w:tcPr>
          <w:p w14:paraId="05FB2EF8" w14:textId="60FDC61D" w:rsidR="007F64D4" w:rsidRDefault="007F64D4" w:rsidP="007F64D4">
            <w:pPr>
              <w:jc w:val="center"/>
            </w:pPr>
            <w:r w:rsidRPr="00E80F28">
              <w:rPr>
                <w:rFonts w:eastAsia="Times New Roman" w:cs="Times New Roman"/>
                <w:color w:val="000000"/>
                <w:szCs w:val="24"/>
                <w:lang w:eastAsia="pt-BR"/>
              </w:rPr>
              <w:t>Sistemas Distribuídos</w:t>
            </w:r>
          </w:p>
        </w:tc>
        <w:tc>
          <w:tcPr>
            <w:tcW w:w="4322" w:type="dxa"/>
            <w:tcBorders>
              <w:top w:val="nil"/>
              <w:left w:val="nil"/>
              <w:bottom w:val="nil"/>
              <w:right w:val="nil"/>
            </w:tcBorders>
            <w:vAlign w:val="bottom"/>
          </w:tcPr>
          <w:p w14:paraId="1045815D" w14:textId="78FF16D1" w:rsidR="007F64D4" w:rsidRDefault="007F64D4" w:rsidP="007F64D4">
            <w:pPr>
              <w:jc w:val="center"/>
            </w:pPr>
            <w:r w:rsidRPr="00E80F28">
              <w:rPr>
                <w:rFonts w:eastAsia="Times New Roman" w:cs="Times New Roman"/>
                <w:color w:val="000000"/>
                <w:szCs w:val="24"/>
                <w:lang w:eastAsia="pt-BR"/>
              </w:rPr>
              <w:t>COM032</w:t>
            </w:r>
          </w:p>
        </w:tc>
      </w:tr>
      <w:tr w:rsidR="007F64D4" w14:paraId="0815183B" w14:textId="77777777" w:rsidTr="00574085">
        <w:tc>
          <w:tcPr>
            <w:tcW w:w="4322" w:type="dxa"/>
            <w:tcBorders>
              <w:top w:val="nil"/>
              <w:left w:val="nil"/>
              <w:bottom w:val="nil"/>
              <w:right w:val="nil"/>
            </w:tcBorders>
            <w:vAlign w:val="bottom"/>
          </w:tcPr>
          <w:p w14:paraId="417FB113" w14:textId="6D1B3E4B" w:rsidR="007F64D4" w:rsidRDefault="007F64D4" w:rsidP="007F64D4">
            <w:pPr>
              <w:jc w:val="center"/>
            </w:pPr>
            <w:r w:rsidRPr="00E80F28">
              <w:rPr>
                <w:rFonts w:eastAsia="Times New Roman" w:cs="Times New Roman"/>
                <w:color w:val="000000"/>
                <w:szCs w:val="24"/>
                <w:lang w:eastAsia="pt-BR"/>
              </w:rPr>
              <w:t>Algoritmos e estrutura de dados II</w:t>
            </w:r>
          </w:p>
        </w:tc>
        <w:tc>
          <w:tcPr>
            <w:tcW w:w="4322" w:type="dxa"/>
            <w:tcBorders>
              <w:top w:val="nil"/>
              <w:left w:val="nil"/>
              <w:bottom w:val="nil"/>
              <w:right w:val="nil"/>
            </w:tcBorders>
            <w:vAlign w:val="bottom"/>
          </w:tcPr>
          <w:p w14:paraId="5AB90C2E" w14:textId="4931B284" w:rsidR="007F64D4" w:rsidRDefault="007F64D4" w:rsidP="007F64D4">
            <w:pPr>
              <w:jc w:val="center"/>
            </w:pPr>
            <w:r w:rsidRPr="00E80F28">
              <w:rPr>
                <w:rFonts w:eastAsia="Times New Roman" w:cs="Times New Roman"/>
                <w:color w:val="000000"/>
                <w:szCs w:val="24"/>
                <w:lang w:eastAsia="pt-BR"/>
              </w:rPr>
              <w:t>COM004</w:t>
            </w:r>
          </w:p>
        </w:tc>
      </w:tr>
      <w:tr w:rsidR="007F64D4" w14:paraId="134E3212" w14:textId="77777777" w:rsidTr="00574085">
        <w:tc>
          <w:tcPr>
            <w:tcW w:w="4322" w:type="dxa"/>
            <w:tcBorders>
              <w:top w:val="nil"/>
              <w:left w:val="nil"/>
              <w:bottom w:val="nil"/>
              <w:right w:val="nil"/>
            </w:tcBorders>
            <w:vAlign w:val="bottom"/>
          </w:tcPr>
          <w:p w14:paraId="2C4F48E8" w14:textId="129A41C1" w:rsidR="007F64D4" w:rsidRDefault="007F64D4" w:rsidP="007F64D4">
            <w:pPr>
              <w:jc w:val="center"/>
            </w:pPr>
            <w:r w:rsidRPr="00E80F28">
              <w:rPr>
                <w:rFonts w:eastAsia="Times New Roman" w:cs="Times New Roman"/>
                <w:color w:val="000000"/>
                <w:szCs w:val="24"/>
                <w:lang w:eastAsia="pt-BR"/>
              </w:rPr>
              <w:t>Algoritmos e estrutura de dados III</w:t>
            </w:r>
          </w:p>
        </w:tc>
        <w:tc>
          <w:tcPr>
            <w:tcW w:w="4322" w:type="dxa"/>
            <w:tcBorders>
              <w:top w:val="nil"/>
              <w:left w:val="nil"/>
              <w:bottom w:val="nil"/>
              <w:right w:val="nil"/>
            </w:tcBorders>
            <w:vAlign w:val="bottom"/>
          </w:tcPr>
          <w:p w14:paraId="78ACABF8" w14:textId="42D94DBF" w:rsidR="007F64D4" w:rsidRDefault="007F64D4" w:rsidP="007F64D4">
            <w:pPr>
              <w:jc w:val="center"/>
            </w:pPr>
            <w:r w:rsidRPr="00E80F28">
              <w:rPr>
                <w:rFonts w:eastAsia="Times New Roman" w:cs="Times New Roman"/>
                <w:color w:val="000000"/>
                <w:szCs w:val="24"/>
                <w:lang w:eastAsia="pt-BR"/>
              </w:rPr>
              <w:t>COM009</w:t>
            </w:r>
          </w:p>
        </w:tc>
      </w:tr>
      <w:tr w:rsidR="007F64D4" w14:paraId="4979551E" w14:textId="77777777" w:rsidTr="00574085">
        <w:tc>
          <w:tcPr>
            <w:tcW w:w="4322" w:type="dxa"/>
            <w:tcBorders>
              <w:top w:val="nil"/>
              <w:left w:val="nil"/>
              <w:bottom w:val="nil"/>
              <w:right w:val="nil"/>
            </w:tcBorders>
            <w:vAlign w:val="bottom"/>
          </w:tcPr>
          <w:p w14:paraId="39E3A273" w14:textId="02A632BC" w:rsidR="007F64D4" w:rsidRDefault="007F64D4" w:rsidP="007F64D4">
            <w:pPr>
              <w:jc w:val="center"/>
            </w:pPr>
            <w:r w:rsidRPr="00E80F28">
              <w:rPr>
                <w:rFonts w:eastAsia="Times New Roman" w:cs="Times New Roman"/>
                <w:color w:val="000000"/>
                <w:szCs w:val="24"/>
                <w:lang w:eastAsia="pt-BR"/>
              </w:rPr>
              <w:t>Sistemas Operacionais</w:t>
            </w:r>
          </w:p>
        </w:tc>
        <w:tc>
          <w:tcPr>
            <w:tcW w:w="4322" w:type="dxa"/>
            <w:tcBorders>
              <w:top w:val="nil"/>
              <w:left w:val="nil"/>
              <w:bottom w:val="nil"/>
              <w:right w:val="nil"/>
            </w:tcBorders>
            <w:vAlign w:val="bottom"/>
          </w:tcPr>
          <w:p w14:paraId="6CDBDB4F" w14:textId="00C65366" w:rsidR="007F64D4" w:rsidRDefault="007F64D4" w:rsidP="007F64D4">
            <w:pPr>
              <w:jc w:val="center"/>
            </w:pPr>
            <w:r w:rsidRPr="00E80F28">
              <w:rPr>
                <w:rFonts w:eastAsia="Times New Roman" w:cs="Times New Roman"/>
                <w:color w:val="000000"/>
                <w:szCs w:val="24"/>
                <w:lang w:eastAsia="pt-BR"/>
              </w:rPr>
              <w:t>COM010</w:t>
            </w:r>
          </w:p>
        </w:tc>
      </w:tr>
      <w:tr w:rsidR="007F64D4" w14:paraId="7A0DED94" w14:textId="77777777" w:rsidTr="00574085">
        <w:tc>
          <w:tcPr>
            <w:tcW w:w="4322" w:type="dxa"/>
            <w:tcBorders>
              <w:top w:val="nil"/>
              <w:left w:val="nil"/>
              <w:right w:val="nil"/>
            </w:tcBorders>
            <w:vAlign w:val="bottom"/>
          </w:tcPr>
          <w:p w14:paraId="4EC33DA2" w14:textId="537A20FB" w:rsidR="007F64D4" w:rsidRDefault="007F64D4" w:rsidP="007F64D4">
            <w:pPr>
              <w:jc w:val="center"/>
            </w:pPr>
            <w:r w:rsidRPr="00E80F28">
              <w:rPr>
                <w:rFonts w:eastAsia="Times New Roman" w:cs="Times New Roman"/>
                <w:color w:val="000000"/>
                <w:szCs w:val="24"/>
                <w:lang w:eastAsia="pt-BR"/>
              </w:rPr>
              <w:t>Linguagens de Programação</w:t>
            </w:r>
          </w:p>
        </w:tc>
        <w:tc>
          <w:tcPr>
            <w:tcW w:w="4322" w:type="dxa"/>
            <w:tcBorders>
              <w:top w:val="nil"/>
              <w:left w:val="nil"/>
              <w:right w:val="nil"/>
            </w:tcBorders>
            <w:vAlign w:val="bottom"/>
          </w:tcPr>
          <w:p w14:paraId="3320529C" w14:textId="0F502E7B" w:rsidR="007F64D4" w:rsidRDefault="007F64D4" w:rsidP="007F64D4">
            <w:pPr>
              <w:jc w:val="center"/>
            </w:pPr>
            <w:r w:rsidRPr="00E80F28">
              <w:rPr>
                <w:rFonts w:eastAsia="Times New Roman" w:cs="Times New Roman"/>
                <w:color w:val="000000"/>
                <w:szCs w:val="24"/>
                <w:lang w:eastAsia="pt-BR"/>
              </w:rPr>
              <w:t>COM014</w:t>
            </w:r>
          </w:p>
        </w:tc>
      </w:tr>
      <w:tr w:rsidR="007F64D4" w14:paraId="181D39C7" w14:textId="77777777" w:rsidTr="00574085">
        <w:tc>
          <w:tcPr>
            <w:tcW w:w="8644" w:type="dxa"/>
            <w:gridSpan w:val="2"/>
            <w:tcBorders>
              <w:left w:val="nil"/>
              <w:bottom w:val="nil"/>
              <w:right w:val="nil"/>
            </w:tcBorders>
          </w:tcPr>
          <w:p w14:paraId="71745CE9" w14:textId="79789C1D" w:rsidR="007F64D4" w:rsidRDefault="007F64D4" w:rsidP="00B24914">
            <w:r w:rsidRPr="007F64D4">
              <w:rPr>
                <w:sz w:val="20"/>
              </w:rPr>
              <w:t>Fonte: Próprio Autor</w:t>
            </w:r>
          </w:p>
        </w:tc>
      </w:tr>
    </w:tbl>
    <w:p w14:paraId="597EB100" w14:textId="77777777" w:rsidR="00B24914" w:rsidRDefault="00B24914" w:rsidP="00B24914"/>
    <w:p w14:paraId="57CAFC74" w14:textId="77777777" w:rsidR="00257E46" w:rsidRDefault="00257E46" w:rsidP="00BC35AD">
      <w:pPr>
        <w:jc w:val="both"/>
      </w:pPr>
      <w:r>
        <w:t xml:space="preserve">E do outro lado ficaram as disciplinas que não serão analisadas, que estão representadas na tabela abaixo: </w:t>
      </w:r>
    </w:p>
    <w:p w14:paraId="19CD9DA6" w14:textId="77777777" w:rsidR="007825E2" w:rsidRDefault="007825E2" w:rsidP="00BC35AD">
      <w:pPr>
        <w:jc w:val="both"/>
      </w:pPr>
    </w:p>
    <w:p w14:paraId="415A0955" w14:textId="57A37E0A" w:rsidR="007825E2" w:rsidRDefault="00B10C00" w:rsidP="007825E2">
      <w:pPr>
        <w:pStyle w:val="Legenda"/>
        <w:keepNext/>
      </w:pPr>
      <w:r>
        <w:lastRenderedPageBreak/>
        <w:t>Tabela 3</w:t>
      </w:r>
      <w:r w:rsidR="007825E2">
        <w:t xml:space="preserve">: </w:t>
      </w:r>
      <w:r w:rsidR="00AF07B3">
        <w:t>Disciplinas curso de S.I que não</w:t>
      </w:r>
      <w:r w:rsidR="007825E2">
        <w:t xml:space="preserve"> foram analisadas</w:t>
      </w:r>
    </w:p>
    <w:p w14:paraId="6FC3E8AE" w14:textId="77777777" w:rsidR="00AF07B3" w:rsidRDefault="00AF07B3" w:rsidP="00AF07B3"/>
    <w:tbl>
      <w:tblPr>
        <w:tblStyle w:val="Tabelacomgrade"/>
        <w:tblW w:w="0" w:type="auto"/>
        <w:tblLook w:val="04A0" w:firstRow="1" w:lastRow="0" w:firstColumn="1" w:lastColumn="0" w:noHBand="0" w:noVBand="1"/>
      </w:tblPr>
      <w:tblGrid>
        <w:gridCol w:w="4322"/>
        <w:gridCol w:w="4322"/>
      </w:tblGrid>
      <w:tr w:rsidR="00AF07B3" w14:paraId="46BB76B0" w14:textId="77777777" w:rsidTr="00254BDF">
        <w:tc>
          <w:tcPr>
            <w:tcW w:w="8644" w:type="dxa"/>
            <w:gridSpan w:val="2"/>
            <w:tcBorders>
              <w:top w:val="single" w:sz="4" w:space="0" w:color="auto"/>
              <w:left w:val="nil"/>
              <w:bottom w:val="single" w:sz="4" w:space="0" w:color="auto"/>
              <w:right w:val="nil"/>
            </w:tcBorders>
          </w:tcPr>
          <w:p w14:paraId="3BB91731" w14:textId="1C967637" w:rsidR="00AF07B3" w:rsidRPr="00116C85" w:rsidRDefault="00AF07B3" w:rsidP="00254BDF">
            <w:pPr>
              <w:jc w:val="center"/>
              <w:rPr>
                <w:sz w:val="20"/>
              </w:rPr>
            </w:pPr>
            <w:r>
              <w:rPr>
                <w:sz w:val="20"/>
              </w:rPr>
              <w:t>Tabela 3</w:t>
            </w:r>
            <w:r w:rsidRPr="00116C85">
              <w:rPr>
                <w:sz w:val="20"/>
              </w:rPr>
              <w:t xml:space="preserve"> – Disciplinas do curso de sistemas de informação da UFVJM que</w:t>
            </w:r>
            <w:r>
              <w:rPr>
                <w:sz w:val="20"/>
              </w:rPr>
              <w:t xml:space="preserve"> não</w:t>
            </w:r>
            <w:r w:rsidRPr="00116C85">
              <w:rPr>
                <w:sz w:val="20"/>
              </w:rPr>
              <w:t xml:space="preserve"> foram analisadas</w:t>
            </w:r>
          </w:p>
        </w:tc>
      </w:tr>
      <w:tr w:rsidR="00AF07B3" w14:paraId="128B4F65" w14:textId="77777777" w:rsidTr="00254BDF">
        <w:tc>
          <w:tcPr>
            <w:tcW w:w="4322" w:type="dxa"/>
            <w:tcBorders>
              <w:left w:val="nil"/>
              <w:bottom w:val="single" w:sz="4" w:space="0" w:color="auto"/>
            </w:tcBorders>
          </w:tcPr>
          <w:p w14:paraId="20C50725" w14:textId="77777777" w:rsidR="00AF07B3" w:rsidRPr="00116C85" w:rsidRDefault="00AF07B3" w:rsidP="00254BDF">
            <w:pPr>
              <w:jc w:val="center"/>
              <w:rPr>
                <w:b/>
              </w:rPr>
            </w:pPr>
            <w:r w:rsidRPr="00116C85">
              <w:rPr>
                <w:b/>
              </w:rPr>
              <w:t>Disciplina</w:t>
            </w:r>
          </w:p>
        </w:tc>
        <w:tc>
          <w:tcPr>
            <w:tcW w:w="4322" w:type="dxa"/>
            <w:tcBorders>
              <w:bottom w:val="single" w:sz="4" w:space="0" w:color="auto"/>
              <w:right w:val="nil"/>
            </w:tcBorders>
          </w:tcPr>
          <w:p w14:paraId="41AFDBAD" w14:textId="77777777" w:rsidR="00AF07B3" w:rsidRPr="00116C85" w:rsidRDefault="00AF07B3" w:rsidP="00254BDF">
            <w:pPr>
              <w:jc w:val="center"/>
              <w:rPr>
                <w:b/>
              </w:rPr>
            </w:pPr>
            <w:proofErr w:type="spellStart"/>
            <w:r w:rsidRPr="00116C85">
              <w:rPr>
                <w:b/>
              </w:rPr>
              <w:t>Còdigo</w:t>
            </w:r>
            <w:proofErr w:type="spellEnd"/>
          </w:p>
        </w:tc>
      </w:tr>
      <w:tr w:rsidR="00C11C1A" w14:paraId="58DD1701" w14:textId="77777777" w:rsidTr="00592553">
        <w:tc>
          <w:tcPr>
            <w:tcW w:w="4322" w:type="dxa"/>
            <w:tcBorders>
              <w:left w:val="nil"/>
              <w:bottom w:val="nil"/>
              <w:right w:val="nil"/>
            </w:tcBorders>
            <w:vAlign w:val="bottom"/>
          </w:tcPr>
          <w:p w14:paraId="05719D7A" w14:textId="13FD2508" w:rsidR="00C11C1A" w:rsidRDefault="00C11C1A" w:rsidP="00C11C1A">
            <w:pPr>
              <w:jc w:val="center"/>
            </w:pPr>
            <w:r w:rsidRPr="00E80F28">
              <w:rPr>
                <w:rFonts w:eastAsia="Times New Roman" w:cs="Times New Roman"/>
                <w:color w:val="000000"/>
                <w:szCs w:val="24"/>
                <w:lang w:eastAsia="pt-BR"/>
              </w:rPr>
              <w:t>Fundamentos de Matemática</w:t>
            </w:r>
          </w:p>
        </w:tc>
        <w:tc>
          <w:tcPr>
            <w:tcW w:w="4322" w:type="dxa"/>
            <w:tcBorders>
              <w:left w:val="nil"/>
              <w:bottom w:val="nil"/>
              <w:right w:val="nil"/>
            </w:tcBorders>
            <w:vAlign w:val="bottom"/>
          </w:tcPr>
          <w:p w14:paraId="72B3053E" w14:textId="7182671D" w:rsidR="00C11C1A" w:rsidRDefault="00C11C1A" w:rsidP="00C11C1A">
            <w:pPr>
              <w:jc w:val="center"/>
            </w:pPr>
            <w:r w:rsidRPr="00E80F28">
              <w:rPr>
                <w:rFonts w:eastAsia="Times New Roman" w:cs="Times New Roman"/>
                <w:color w:val="000000"/>
                <w:szCs w:val="24"/>
                <w:lang w:eastAsia="pt-BR"/>
              </w:rPr>
              <w:t>MAT001</w:t>
            </w:r>
          </w:p>
        </w:tc>
      </w:tr>
      <w:tr w:rsidR="00C11C1A" w14:paraId="12AE5976" w14:textId="77777777" w:rsidTr="00592553">
        <w:tc>
          <w:tcPr>
            <w:tcW w:w="4322" w:type="dxa"/>
            <w:tcBorders>
              <w:top w:val="nil"/>
              <w:left w:val="nil"/>
              <w:bottom w:val="nil"/>
              <w:right w:val="nil"/>
            </w:tcBorders>
            <w:vAlign w:val="bottom"/>
          </w:tcPr>
          <w:p w14:paraId="34C86864" w14:textId="32BAC11E" w:rsidR="00C11C1A" w:rsidRDefault="00C11C1A" w:rsidP="00C11C1A">
            <w:pPr>
              <w:jc w:val="center"/>
            </w:pPr>
            <w:r w:rsidRPr="00E80F28">
              <w:rPr>
                <w:rFonts w:eastAsia="Times New Roman" w:cs="Times New Roman"/>
                <w:color w:val="000000"/>
                <w:szCs w:val="24"/>
                <w:lang w:eastAsia="pt-BR"/>
              </w:rPr>
              <w:t>Inglês Instrumental</w:t>
            </w:r>
          </w:p>
        </w:tc>
        <w:tc>
          <w:tcPr>
            <w:tcW w:w="4322" w:type="dxa"/>
            <w:tcBorders>
              <w:top w:val="nil"/>
              <w:left w:val="nil"/>
              <w:bottom w:val="nil"/>
              <w:right w:val="nil"/>
            </w:tcBorders>
            <w:vAlign w:val="bottom"/>
          </w:tcPr>
          <w:p w14:paraId="075994CE" w14:textId="418F5FDC" w:rsidR="00C11C1A" w:rsidRDefault="00C11C1A" w:rsidP="00C11C1A">
            <w:pPr>
              <w:jc w:val="center"/>
            </w:pPr>
            <w:r w:rsidRPr="00E80F28">
              <w:rPr>
                <w:rFonts w:eastAsia="Times New Roman" w:cs="Times New Roman"/>
                <w:color w:val="000000"/>
                <w:szCs w:val="24"/>
                <w:lang w:eastAsia="pt-BR"/>
              </w:rPr>
              <w:t>CTD160</w:t>
            </w:r>
          </w:p>
        </w:tc>
      </w:tr>
      <w:tr w:rsidR="00C11C1A" w14:paraId="557893AE" w14:textId="77777777" w:rsidTr="00254BDF">
        <w:tc>
          <w:tcPr>
            <w:tcW w:w="4322" w:type="dxa"/>
            <w:tcBorders>
              <w:top w:val="nil"/>
              <w:left w:val="nil"/>
              <w:bottom w:val="nil"/>
              <w:right w:val="nil"/>
            </w:tcBorders>
            <w:vAlign w:val="bottom"/>
          </w:tcPr>
          <w:p w14:paraId="45AAC74D" w14:textId="345D4B19" w:rsidR="00C11C1A" w:rsidRDefault="00C11C1A" w:rsidP="00C11C1A">
            <w:pPr>
              <w:jc w:val="center"/>
            </w:pPr>
            <w:r w:rsidRPr="00E80F28">
              <w:rPr>
                <w:rFonts w:eastAsia="Times New Roman" w:cs="Times New Roman"/>
                <w:color w:val="000000"/>
                <w:szCs w:val="24"/>
                <w:lang w:eastAsia="pt-BR"/>
              </w:rPr>
              <w:t>Leitura e Produção de Textos</w:t>
            </w:r>
          </w:p>
        </w:tc>
        <w:tc>
          <w:tcPr>
            <w:tcW w:w="4322" w:type="dxa"/>
            <w:tcBorders>
              <w:top w:val="nil"/>
              <w:left w:val="nil"/>
              <w:bottom w:val="nil"/>
              <w:right w:val="nil"/>
            </w:tcBorders>
            <w:vAlign w:val="bottom"/>
          </w:tcPr>
          <w:p w14:paraId="43ACC118" w14:textId="7A16BF31" w:rsidR="00C11C1A" w:rsidRDefault="00C11C1A" w:rsidP="00C11C1A">
            <w:pPr>
              <w:jc w:val="center"/>
            </w:pPr>
            <w:r w:rsidRPr="00E80F28">
              <w:rPr>
                <w:rFonts w:eastAsia="Times New Roman" w:cs="Times New Roman"/>
                <w:color w:val="000000"/>
                <w:szCs w:val="24"/>
                <w:lang w:eastAsia="pt-BR"/>
              </w:rPr>
              <w:t>TUR001</w:t>
            </w:r>
          </w:p>
        </w:tc>
      </w:tr>
      <w:tr w:rsidR="00C11C1A" w14:paraId="6DF1FC8B" w14:textId="77777777" w:rsidTr="00254BDF">
        <w:tc>
          <w:tcPr>
            <w:tcW w:w="4322" w:type="dxa"/>
            <w:tcBorders>
              <w:top w:val="nil"/>
              <w:left w:val="nil"/>
              <w:bottom w:val="nil"/>
              <w:right w:val="nil"/>
            </w:tcBorders>
            <w:vAlign w:val="bottom"/>
          </w:tcPr>
          <w:p w14:paraId="0DC64B83" w14:textId="16A48C53" w:rsidR="00C11C1A" w:rsidRDefault="00C11C1A" w:rsidP="00C11C1A">
            <w:pPr>
              <w:jc w:val="center"/>
            </w:pPr>
            <w:r w:rsidRPr="00E80F28">
              <w:rPr>
                <w:rFonts w:eastAsia="Times New Roman" w:cs="Times New Roman"/>
                <w:color w:val="000000"/>
                <w:szCs w:val="24"/>
                <w:lang w:eastAsia="pt-BR"/>
              </w:rPr>
              <w:t>Cálculo Diferencial e Integral I</w:t>
            </w:r>
          </w:p>
        </w:tc>
        <w:tc>
          <w:tcPr>
            <w:tcW w:w="4322" w:type="dxa"/>
            <w:tcBorders>
              <w:top w:val="nil"/>
              <w:left w:val="nil"/>
              <w:bottom w:val="nil"/>
              <w:right w:val="nil"/>
            </w:tcBorders>
            <w:vAlign w:val="bottom"/>
          </w:tcPr>
          <w:p w14:paraId="0B4B9724" w14:textId="1D7CD141" w:rsidR="00C11C1A" w:rsidRDefault="00C11C1A" w:rsidP="00C11C1A">
            <w:pPr>
              <w:jc w:val="center"/>
            </w:pPr>
            <w:r w:rsidRPr="00E80F28">
              <w:rPr>
                <w:rFonts w:eastAsia="Times New Roman" w:cs="Times New Roman"/>
                <w:color w:val="000000"/>
                <w:szCs w:val="24"/>
                <w:lang w:eastAsia="pt-BR"/>
              </w:rPr>
              <w:t>MAT003</w:t>
            </w:r>
          </w:p>
        </w:tc>
      </w:tr>
      <w:tr w:rsidR="00C11C1A" w14:paraId="74034585" w14:textId="77777777" w:rsidTr="00254BDF">
        <w:tc>
          <w:tcPr>
            <w:tcW w:w="4322" w:type="dxa"/>
            <w:tcBorders>
              <w:top w:val="nil"/>
              <w:left w:val="nil"/>
              <w:bottom w:val="nil"/>
              <w:right w:val="nil"/>
            </w:tcBorders>
            <w:vAlign w:val="bottom"/>
          </w:tcPr>
          <w:p w14:paraId="777250BC" w14:textId="5874704C" w:rsidR="00C11C1A" w:rsidRDefault="00C11C1A" w:rsidP="00C11C1A">
            <w:pPr>
              <w:jc w:val="center"/>
            </w:pPr>
            <w:r w:rsidRPr="00E80F28">
              <w:rPr>
                <w:rFonts w:eastAsia="Times New Roman" w:cs="Times New Roman"/>
                <w:color w:val="000000"/>
                <w:szCs w:val="24"/>
                <w:lang w:eastAsia="pt-BR"/>
              </w:rPr>
              <w:t>Matemática Discreta</w:t>
            </w:r>
          </w:p>
        </w:tc>
        <w:tc>
          <w:tcPr>
            <w:tcW w:w="4322" w:type="dxa"/>
            <w:tcBorders>
              <w:top w:val="nil"/>
              <w:left w:val="nil"/>
              <w:bottom w:val="nil"/>
              <w:right w:val="nil"/>
            </w:tcBorders>
            <w:vAlign w:val="bottom"/>
          </w:tcPr>
          <w:p w14:paraId="77904064" w14:textId="0604EA9B" w:rsidR="00C11C1A" w:rsidRDefault="00C11C1A" w:rsidP="00C11C1A">
            <w:pPr>
              <w:jc w:val="center"/>
            </w:pPr>
            <w:r w:rsidRPr="00E80F28">
              <w:rPr>
                <w:rFonts w:eastAsia="Times New Roman" w:cs="Times New Roman"/>
                <w:color w:val="000000"/>
                <w:szCs w:val="24"/>
                <w:lang w:eastAsia="pt-BR"/>
              </w:rPr>
              <w:t>MAT006</w:t>
            </w:r>
          </w:p>
        </w:tc>
      </w:tr>
      <w:tr w:rsidR="00C11C1A" w14:paraId="5FAE8C59" w14:textId="77777777" w:rsidTr="00254BDF">
        <w:tc>
          <w:tcPr>
            <w:tcW w:w="4322" w:type="dxa"/>
            <w:tcBorders>
              <w:top w:val="nil"/>
              <w:left w:val="nil"/>
              <w:bottom w:val="nil"/>
              <w:right w:val="nil"/>
            </w:tcBorders>
            <w:vAlign w:val="bottom"/>
          </w:tcPr>
          <w:p w14:paraId="3C8EEFA2" w14:textId="05A8EB5E" w:rsidR="00C11C1A" w:rsidRDefault="00C11C1A" w:rsidP="00C11C1A">
            <w:pPr>
              <w:jc w:val="center"/>
            </w:pPr>
            <w:r w:rsidRPr="00E80F28">
              <w:rPr>
                <w:rFonts w:eastAsia="Times New Roman" w:cs="Times New Roman"/>
                <w:color w:val="000000"/>
                <w:szCs w:val="24"/>
                <w:lang w:eastAsia="pt-BR"/>
              </w:rPr>
              <w:t>Metodologia do Trabalho</w:t>
            </w:r>
            <w:proofErr w:type="gramStart"/>
            <w:r w:rsidRPr="00E80F28">
              <w:rPr>
                <w:rFonts w:eastAsia="Times New Roman" w:cs="Times New Roman"/>
                <w:color w:val="000000"/>
                <w:szCs w:val="24"/>
                <w:lang w:eastAsia="pt-BR"/>
              </w:rPr>
              <w:t xml:space="preserve">  </w:t>
            </w:r>
            <w:proofErr w:type="gramEnd"/>
            <w:r w:rsidRPr="00E80F28">
              <w:rPr>
                <w:rFonts w:eastAsia="Times New Roman" w:cs="Times New Roman"/>
                <w:color w:val="000000"/>
                <w:szCs w:val="24"/>
                <w:lang w:eastAsia="pt-BR"/>
              </w:rPr>
              <w:t>e Pesquisa Científica e Tecnológica</w:t>
            </w:r>
          </w:p>
        </w:tc>
        <w:tc>
          <w:tcPr>
            <w:tcW w:w="4322" w:type="dxa"/>
            <w:tcBorders>
              <w:top w:val="nil"/>
              <w:left w:val="nil"/>
              <w:bottom w:val="nil"/>
              <w:right w:val="nil"/>
            </w:tcBorders>
            <w:vAlign w:val="bottom"/>
          </w:tcPr>
          <w:p w14:paraId="528BFE7B" w14:textId="3C5A2B52" w:rsidR="00C11C1A" w:rsidRDefault="00C11C1A" w:rsidP="00C11C1A">
            <w:pPr>
              <w:jc w:val="center"/>
            </w:pPr>
            <w:r w:rsidRPr="00E80F28">
              <w:rPr>
                <w:rFonts w:eastAsia="Times New Roman" w:cs="Times New Roman"/>
                <w:color w:val="000000"/>
                <w:szCs w:val="24"/>
                <w:lang w:eastAsia="pt-BR"/>
              </w:rPr>
              <w:t>TUR011</w:t>
            </w:r>
          </w:p>
        </w:tc>
      </w:tr>
      <w:tr w:rsidR="00C11C1A" w14:paraId="74BB9E56" w14:textId="77777777" w:rsidTr="00254BDF">
        <w:tc>
          <w:tcPr>
            <w:tcW w:w="4322" w:type="dxa"/>
            <w:tcBorders>
              <w:top w:val="nil"/>
              <w:left w:val="nil"/>
              <w:bottom w:val="nil"/>
              <w:right w:val="nil"/>
            </w:tcBorders>
            <w:vAlign w:val="bottom"/>
          </w:tcPr>
          <w:p w14:paraId="464B201A" w14:textId="6A3CCF24" w:rsidR="00C11C1A" w:rsidRDefault="00C11C1A" w:rsidP="00C11C1A">
            <w:pPr>
              <w:jc w:val="center"/>
            </w:pPr>
            <w:r w:rsidRPr="00E80F28">
              <w:rPr>
                <w:rFonts w:eastAsia="Times New Roman" w:cs="Times New Roman"/>
                <w:color w:val="000000"/>
                <w:szCs w:val="24"/>
                <w:lang w:eastAsia="pt-BR"/>
              </w:rPr>
              <w:t xml:space="preserve">Geometria Analítica e </w:t>
            </w:r>
            <w:proofErr w:type="spellStart"/>
            <w:r w:rsidRPr="00E80F28">
              <w:rPr>
                <w:rFonts w:eastAsia="Times New Roman" w:cs="Times New Roman"/>
                <w:color w:val="000000"/>
                <w:szCs w:val="24"/>
                <w:lang w:eastAsia="pt-BR"/>
              </w:rPr>
              <w:t>Àlgebra</w:t>
            </w:r>
            <w:proofErr w:type="spellEnd"/>
            <w:r w:rsidRPr="00E80F28">
              <w:rPr>
                <w:rFonts w:eastAsia="Times New Roman" w:cs="Times New Roman"/>
                <w:color w:val="000000"/>
                <w:szCs w:val="24"/>
                <w:lang w:eastAsia="pt-BR"/>
              </w:rPr>
              <w:t xml:space="preserve"> Linear</w:t>
            </w:r>
          </w:p>
        </w:tc>
        <w:tc>
          <w:tcPr>
            <w:tcW w:w="4322" w:type="dxa"/>
            <w:tcBorders>
              <w:top w:val="nil"/>
              <w:left w:val="nil"/>
              <w:bottom w:val="nil"/>
              <w:right w:val="nil"/>
            </w:tcBorders>
            <w:vAlign w:val="bottom"/>
          </w:tcPr>
          <w:p w14:paraId="4B1B6341" w14:textId="39E37690" w:rsidR="00C11C1A" w:rsidRDefault="00C11C1A" w:rsidP="00C11C1A">
            <w:pPr>
              <w:jc w:val="center"/>
            </w:pPr>
            <w:r w:rsidRPr="00E80F28">
              <w:rPr>
                <w:rFonts w:eastAsia="Times New Roman" w:cs="Times New Roman"/>
                <w:color w:val="000000"/>
                <w:szCs w:val="24"/>
                <w:lang w:eastAsia="pt-BR"/>
              </w:rPr>
              <w:t>MAT002</w:t>
            </w:r>
          </w:p>
        </w:tc>
      </w:tr>
      <w:tr w:rsidR="00C11C1A" w14:paraId="39F5CE98" w14:textId="77777777" w:rsidTr="00254BDF">
        <w:tc>
          <w:tcPr>
            <w:tcW w:w="4322" w:type="dxa"/>
            <w:tcBorders>
              <w:top w:val="nil"/>
              <w:left w:val="nil"/>
              <w:bottom w:val="nil"/>
              <w:right w:val="nil"/>
            </w:tcBorders>
            <w:vAlign w:val="bottom"/>
          </w:tcPr>
          <w:p w14:paraId="5CB62E65" w14:textId="66484E06" w:rsidR="00C11C1A" w:rsidRDefault="00C11C1A" w:rsidP="00C11C1A">
            <w:pPr>
              <w:jc w:val="center"/>
            </w:pPr>
            <w:r w:rsidRPr="00E80F28">
              <w:rPr>
                <w:rFonts w:eastAsia="Times New Roman" w:cs="Times New Roman"/>
                <w:color w:val="000000"/>
                <w:szCs w:val="24"/>
                <w:lang w:eastAsia="pt-BR"/>
              </w:rPr>
              <w:t>Estatística</w:t>
            </w:r>
          </w:p>
        </w:tc>
        <w:tc>
          <w:tcPr>
            <w:tcW w:w="4322" w:type="dxa"/>
            <w:tcBorders>
              <w:top w:val="nil"/>
              <w:left w:val="nil"/>
              <w:bottom w:val="nil"/>
              <w:right w:val="nil"/>
            </w:tcBorders>
            <w:vAlign w:val="bottom"/>
          </w:tcPr>
          <w:p w14:paraId="541EBAEC" w14:textId="7EE6229A" w:rsidR="00C11C1A" w:rsidRDefault="00C11C1A" w:rsidP="00C11C1A">
            <w:pPr>
              <w:jc w:val="center"/>
            </w:pPr>
            <w:r w:rsidRPr="00E80F28">
              <w:rPr>
                <w:rFonts w:eastAsia="Times New Roman" w:cs="Times New Roman"/>
                <w:color w:val="000000"/>
                <w:szCs w:val="24"/>
                <w:lang w:eastAsia="pt-BR"/>
              </w:rPr>
              <w:t>MAT004</w:t>
            </w:r>
          </w:p>
        </w:tc>
      </w:tr>
      <w:tr w:rsidR="00C11C1A" w14:paraId="6297010E" w14:textId="77777777" w:rsidTr="00254BDF">
        <w:tc>
          <w:tcPr>
            <w:tcW w:w="4322" w:type="dxa"/>
            <w:tcBorders>
              <w:top w:val="nil"/>
              <w:left w:val="nil"/>
              <w:bottom w:val="nil"/>
              <w:right w:val="nil"/>
            </w:tcBorders>
            <w:vAlign w:val="bottom"/>
          </w:tcPr>
          <w:p w14:paraId="26037569" w14:textId="5DCA79C3" w:rsidR="00C11C1A" w:rsidRDefault="00C11C1A" w:rsidP="00C11C1A">
            <w:pPr>
              <w:jc w:val="center"/>
            </w:pPr>
            <w:r w:rsidRPr="00E80F28">
              <w:rPr>
                <w:rFonts w:eastAsia="Times New Roman" w:cs="Times New Roman"/>
                <w:color w:val="000000"/>
                <w:szCs w:val="24"/>
                <w:lang w:eastAsia="pt-BR"/>
              </w:rPr>
              <w:t>Projeto Orientado I (TCC)</w:t>
            </w:r>
          </w:p>
        </w:tc>
        <w:tc>
          <w:tcPr>
            <w:tcW w:w="4322" w:type="dxa"/>
            <w:tcBorders>
              <w:top w:val="nil"/>
              <w:left w:val="nil"/>
              <w:bottom w:val="nil"/>
              <w:right w:val="nil"/>
            </w:tcBorders>
            <w:vAlign w:val="bottom"/>
          </w:tcPr>
          <w:p w14:paraId="6DBC0EF7" w14:textId="3BAE0595" w:rsidR="00C11C1A" w:rsidRDefault="00C11C1A" w:rsidP="00C11C1A">
            <w:pPr>
              <w:jc w:val="center"/>
            </w:pPr>
            <w:r>
              <w:rPr>
                <w:rFonts w:eastAsia="Times New Roman" w:cs="Times New Roman"/>
                <w:color w:val="000000"/>
                <w:szCs w:val="24"/>
                <w:lang w:eastAsia="pt-BR"/>
              </w:rPr>
              <w:t>COM036</w:t>
            </w:r>
          </w:p>
        </w:tc>
      </w:tr>
      <w:tr w:rsidR="00C11C1A" w14:paraId="0AAEDBD8" w14:textId="77777777" w:rsidTr="00254BDF">
        <w:tc>
          <w:tcPr>
            <w:tcW w:w="4322" w:type="dxa"/>
            <w:tcBorders>
              <w:top w:val="nil"/>
              <w:left w:val="nil"/>
              <w:bottom w:val="nil"/>
              <w:right w:val="nil"/>
            </w:tcBorders>
            <w:vAlign w:val="bottom"/>
          </w:tcPr>
          <w:p w14:paraId="56106282" w14:textId="1E18F382" w:rsidR="00C11C1A" w:rsidRDefault="00C11C1A" w:rsidP="00C11C1A">
            <w:pPr>
              <w:jc w:val="center"/>
            </w:pPr>
            <w:r w:rsidRPr="00E80F28">
              <w:rPr>
                <w:rFonts w:eastAsia="Times New Roman" w:cs="Times New Roman"/>
                <w:color w:val="000000"/>
                <w:szCs w:val="24"/>
                <w:lang w:eastAsia="pt-BR"/>
              </w:rPr>
              <w:t>Projeto Orientado II (TCC)</w:t>
            </w:r>
          </w:p>
        </w:tc>
        <w:tc>
          <w:tcPr>
            <w:tcW w:w="4322" w:type="dxa"/>
            <w:tcBorders>
              <w:top w:val="nil"/>
              <w:left w:val="nil"/>
              <w:bottom w:val="nil"/>
              <w:right w:val="nil"/>
            </w:tcBorders>
            <w:vAlign w:val="bottom"/>
          </w:tcPr>
          <w:p w14:paraId="4D9FE8B2" w14:textId="3E42758E" w:rsidR="00C11C1A" w:rsidRDefault="00C11C1A" w:rsidP="00C11C1A">
            <w:pPr>
              <w:jc w:val="center"/>
            </w:pPr>
            <w:r>
              <w:rPr>
                <w:rFonts w:eastAsia="Times New Roman" w:cs="Times New Roman"/>
                <w:color w:val="000000"/>
                <w:szCs w:val="24"/>
                <w:lang w:eastAsia="pt-BR"/>
              </w:rPr>
              <w:t>COM038</w:t>
            </w:r>
          </w:p>
        </w:tc>
      </w:tr>
      <w:tr w:rsidR="00374695" w14:paraId="284ED04A" w14:textId="77777777" w:rsidTr="00374695">
        <w:tc>
          <w:tcPr>
            <w:tcW w:w="8644" w:type="dxa"/>
            <w:gridSpan w:val="2"/>
            <w:tcBorders>
              <w:left w:val="nil"/>
              <w:bottom w:val="nil"/>
              <w:right w:val="nil"/>
            </w:tcBorders>
          </w:tcPr>
          <w:p w14:paraId="0BBE8DB3" w14:textId="4ECA856E" w:rsidR="00374695" w:rsidRDefault="00374695" w:rsidP="00374695">
            <w:r w:rsidRPr="007F64D4">
              <w:rPr>
                <w:sz w:val="20"/>
              </w:rPr>
              <w:t>Fonte: Próprio Autor</w:t>
            </w:r>
          </w:p>
        </w:tc>
      </w:tr>
    </w:tbl>
    <w:p w14:paraId="0025B62F" w14:textId="1478B6D0" w:rsidR="007825E2" w:rsidRPr="007825E2" w:rsidRDefault="007825E2" w:rsidP="007825E2">
      <w:pPr>
        <w:jc w:val="both"/>
        <w:rPr>
          <w:sz w:val="20"/>
        </w:rPr>
      </w:pPr>
    </w:p>
    <w:p w14:paraId="3A50731E" w14:textId="4C00C681" w:rsidR="00BC35AD" w:rsidRDefault="00735A30" w:rsidP="00015315">
      <w:pPr>
        <w:ind w:firstLine="720"/>
        <w:jc w:val="both"/>
      </w:pPr>
      <w:r>
        <w:t>É</w:t>
      </w:r>
      <w:r w:rsidR="00BC35AD">
        <w:t xml:space="preserve"> importante </w:t>
      </w:r>
      <w:r>
        <w:t xml:space="preserve">ressaltar </w:t>
      </w:r>
      <w:r w:rsidR="00BC35AD">
        <w:t>que as disciplinas eletivas que</w:t>
      </w:r>
      <w:r w:rsidR="00D37A01">
        <w:t xml:space="preserve"> são</w:t>
      </w:r>
      <w:r w:rsidR="00BC35AD">
        <w:t xml:space="preserve"> do curso </w:t>
      </w:r>
      <w:r>
        <w:t>de SI</w:t>
      </w:r>
      <w:r w:rsidR="00BC35AD">
        <w:t xml:space="preserve"> e não se encaixam como disciplinas básicas também foram excluídas</w:t>
      </w:r>
      <w:r>
        <w:t>, pois</w:t>
      </w:r>
      <w:r w:rsidR="00082F0E">
        <w:t xml:space="preserve"> afirmamos que pela experiência do autor como aluno do curso, essas disciplinas são rotativas, </w:t>
      </w:r>
      <w:proofErr w:type="gramStart"/>
      <w:r w:rsidR="00082F0E">
        <w:t>ou seja</w:t>
      </w:r>
      <w:proofErr w:type="gramEnd"/>
      <w:r w:rsidR="00082F0E">
        <w:t xml:space="preserve"> a cada período s</w:t>
      </w:r>
      <w:r w:rsidR="00D37A01">
        <w:t xml:space="preserve">ão abordados tópicos diferentes, dificultando a análise específica. </w:t>
      </w:r>
    </w:p>
    <w:p w14:paraId="0A9A3235" w14:textId="77777777" w:rsidR="00735A30" w:rsidRDefault="00735A30" w:rsidP="00D934D1">
      <w:pPr>
        <w:ind w:firstLine="720"/>
        <w:jc w:val="both"/>
      </w:pPr>
      <w:r>
        <w:t xml:space="preserve">As disciplinas que serão analisadas foram divididas em dois grandes grupos, a partir de uma análise prévia de conteúdo. </w:t>
      </w:r>
    </w:p>
    <w:p w14:paraId="0C59DF56" w14:textId="691196E9" w:rsidR="00A614B0" w:rsidRDefault="00735A30" w:rsidP="00D934D1">
      <w:pPr>
        <w:ind w:firstLine="720"/>
        <w:jc w:val="both"/>
      </w:pPr>
      <w:r>
        <w:t xml:space="preserve">Assim, no Grupo </w:t>
      </w:r>
      <w:proofErr w:type="gramStart"/>
      <w:r>
        <w:t>1</w:t>
      </w:r>
      <w:proofErr w:type="gramEnd"/>
      <w:r>
        <w:t xml:space="preserve">, temos as disciplinas </w:t>
      </w:r>
      <w:proofErr w:type="spellStart"/>
      <w:r>
        <w:t>que</w:t>
      </w:r>
      <w:r w:rsidR="006E4987">
        <w:t>expressam</w:t>
      </w:r>
      <w:proofErr w:type="spellEnd"/>
      <w:r w:rsidR="006E4987">
        <w:t xml:space="preserve"> diretamente a importância </w:t>
      </w:r>
      <w:r>
        <w:t xml:space="preserve">das </w:t>
      </w:r>
      <w:r w:rsidR="006E4987">
        <w:t>qualidade</w:t>
      </w:r>
      <w:r>
        <w:t xml:space="preserve">s interpessoais no seu processo de ensino e </w:t>
      </w:r>
      <w:proofErr w:type="spellStart"/>
      <w:r>
        <w:t>aprendizarem</w:t>
      </w:r>
      <w:proofErr w:type="spellEnd"/>
      <w:r>
        <w:t>, ou que explicitam atividades que, conforme o nosso arcabouço teórico apresentou, se fundamentam em tais qualidades.</w:t>
      </w:r>
      <w:r w:rsidR="006E4987">
        <w:t xml:space="preserve"> </w:t>
      </w:r>
    </w:p>
    <w:p w14:paraId="7B63D667" w14:textId="15A7D9EE" w:rsidR="00577D20" w:rsidRDefault="00D934D1" w:rsidP="00430E8B">
      <w:pPr>
        <w:ind w:firstLine="720"/>
        <w:jc w:val="both"/>
      </w:pPr>
      <w:r>
        <w:t xml:space="preserve">Já o </w:t>
      </w:r>
      <w:r w:rsidR="00577D20">
        <w:t xml:space="preserve">grupo </w:t>
      </w:r>
      <w:proofErr w:type="gramStart"/>
      <w:r w:rsidR="00577D20">
        <w:t>2</w:t>
      </w:r>
      <w:proofErr w:type="gramEnd"/>
      <w:r w:rsidR="00577D20">
        <w:t xml:space="preserve"> é formado </w:t>
      </w:r>
      <w:r w:rsidR="00735A30">
        <w:t>pelas disciplinas</w:t>
      </w:r>
      <w:r w:rsidR="00577D20">
        <w:t xml:space="preserve"> que não possuem </w:t>
      </w:r>
      <w:r w:rsidR="00735A30">
        <w:t>uma descrição explícita das</w:t>
      </w:r>
      <w:r w:rsidR="00577D20">
        <w:t xml:space="preserve"> qualidades interpessoais, mas </w:t>
      </w:r>
      <w:r w:rsidR="00735A30">
        <w:t>pela própria experiência de ter sido discente nessas disciplinas, verifiquei</w:t>
      </w:r>
      <w:r w:rsidR="00577D20">
        <w:t xml:space="preserve"> </w:t>
      </w:r>
      <w:r w:rsidR="00735A30">
        <w:t>a presença de tais habilidades na prática.</w:t>
      </w:r>
      <w:r w:rsidR="00002E35">
        <w:t xml:space="preserve"> </w:t>
      </w:r>
    </w:p>
    <w:p w14:paraId="6C6E08DA" w14:textId="1495934B" w:rsidR="00002E35" w:rsidRDefault="00735A30" w:rsidP="00430E8B">
      <w:pPr>
        <w:ind w:firstLine="720"/>
        <w:jc w:val="both"/>
      </w:pPr>
      <w:r>
        <w:t>A análise</w:t>
      </w:r>
      <w:r w:rsidR="00002E35">
        <w:t xml:space="preserve"> das d</w:t>
      </w:r>
      <w:r w:rsidR="00C60AA2">
        <w:t>isciplinas dentro desses grupos</w:t>
      </w:r>
      <w:r>
        <w:t xml:space="preserve"> considerará </w:t>
      </w:r>
      <w:r w:rsidR="00C60AA2">
        <w:t>os seguintes aspectos para cada qualidade</w:t>
      </w:r>
      <w:r>
        <w:t>:</w:t>
      </w:r>
    </w:p>
    <w:p w14:paraId="54568A55" w14:textId="64311BB8" w:rsidR="00C60AA2" w:rsidRPr="00C60AA2" w:rsidRDefault="00C60AA2" w:rsidP="00724D25">
      <w:pPr>
        <w:pStyle w:val="PargrafodaLista"/>
        <w:numPr>
          <w:ilvl w:val="0"/>
          <w:numId w:val="9"/>
        </w:numPr>
        <w:jc w:val="both"/>
        <w:rPr>
          <w:shd w:val="clear" w:color="auto" w:fill="FFFFFF"/>
        </w:rPr>
      </w:pPr>
      <w:r w:rsidRPr="00C60AA2">
        <w:rPr>
          <w:shd w:val="clear" w:color="auto" w:fill="FFFFFF"/>
        </w:rPr>
        <w:t xml:space="preserve">Para as </w:t>
      </w:r>
      <w:r w:rsidR="00143249">
        <w:rPr>
          <w:shd w:val="clear" w:color="auto" w:fill="FFFFFF"/>
        </w:rPr>
        <w:t>qualidades</w:t>
      </w:r>
      <w:r w:rsidRPr="00C60AA2">
        <w:rPr>
          <w:shd w:val="clear" w:color="auto" w:fill="FFFFFF"/>
        </w:rPr>
        <w:t xml:space="preserve"> de comunicação será verificado se na disciplina existem discussões em sala de aula, apresentaç</w:t>
      </w:r>
      <w:r w:rsidR="00735A30">
        <w:rPr>
          <w:shd w:val="clear" w:color="auto" w:fill="FFFFFF"/>
        </w:rPr>
        <w:t>ões</w:t>
      </w:r>
      <w:r w:rsidRPr="00C60AA2">
        <w:rPr>
          <w:shd w:val="clear" w:color="auto" w:fill="FFFFFF"/>
        </w:rPr>
        <w:t xml:space="preserve"> </w:t>
      </w:r>
      <w:r w:rsidR="00735A30">
        <w:rPr>
          <w:shd w:val="clear" w:color="auto" w:fill="FFFFFF"/>
        </w:rPr>
        <w:t xml:space="preserve">obrigatórias </w:t>
      </w:r>
      <w:r w:rsidRPr="00C60AA2">
        <w:rPr>
          <w:shd w:val="clear" w:color="auto" w:fill="FFFFFF"/>
        </w:rPr>
        <w:t>de trabalho e indução ao debate;</w:t>
      </w:r>
    </w:p>
    <w:p w14:paraId="1705B187" w14:textId="77777777" w:rsidR="00C60AA2" w:rsidRPr="00C60AA2" w:rsidRDefault="00C60AA2" w:rsidP="00724D25">
      <w:pPr>
        <w:pStyle w:val="PargrafodaLista"/>
        <w:numPr>
          <w:ilvl w:val="0"/>
          <w:numId w:val="9"/>
        </w:numPr>
        <w:jc w:val="both"/>
        <w:rPr>
          <w:shd w:val="clear" w:color="auto" w:fill="FFFFFF"/>
        </w:rPr>
      </w:pPr>
      <w:r w:rsidRPr="00C60AA2">
        <w:rPr>
          <w:shd w:val="clear" w:color="auto" w:fill="FFFFFF"/>
        </w:rPr>
        <w:t xml:space="preserve">Para as </w:t>
      </w:r>
      <w:r w:rsidR="00143249">
        <w:rPr>
          <w:shd w:val="clear" w:color="auto" w:fill="FFFFFF"/>
        </w:rPr>
        <w:t>qualidades</w:t>
      </w:r>
      <w:r w:rsidRPr="00C60AA2">
        <w:rPr>
          <w:shd w:val="clear" w:color="auto" w:fill="FFFFFF"/>
        </w:rPr>
        <w:t xml:space="preserve"> de trabalho em equipe será verificado se na disciplina existem trabalhos em grupos obrigatórios, avaliação em grupo e construção coletiva;</w:t>
      </w:r>
    </w:p>
    <w:p w14:paraId="507848EE" w14:textId="0E99DDDB" w:rsidR="00C60AA2" w:rsidRPr="00C60AA2" w:rsidRDefault="00C60AA2" w:rsidP="00724D25">
      <w:pPr>
        <w:pStyle w:val="PargrafodaLista"/>
        <w:numPr>
          <w:ilvl w:val="0"/>
          <w:numId w:val="9"/>
        </w:numPr>
        <w:jc w:val="both"/>
        <w:rPr>
          <w:shd w:val="clear" w:color="auto" w:fill="FFFFFF"/>
        </w:rPr>
      </w:pPr>
      <w:r w:rsidRPr="00C60AA2">
        <w:rPr>
          <w:shd w:val="clear" w:color="auto" w:fill="FFFFFF"/>
        </w:rPr>
        <w:t>Para as</w:t>
      </w:r>
      <w:r w:rsidR="00143249">
        <w:rPr>
          <w:shd w:val="clear" w:color="auto" w:fill="FFFFFF"/>
        </w:rPr>
        <w:t xml:space="preserve"> qualidades</w:t>
      </w:r>
      <w:r w:rsidRPr="00C60AA2">
        <w:rPr>
          <w:shd w:val="clear" w:color="auto" w:fill="FFFFFF"/>
        </w:rPr>
        <w:t xml:space="preserve"> de organização será verificado se na disciplina </w:t>
      </w:r>
      <w:r w:rsidR="00F97FBD">
        <w:rPr>
          <w:shd w:val="clear" w:color="auto" w:fill="FFFFFF"/>
        </w:rPr>
        <w:t xml:space="preserve">existem preocupações com a </w:t>
      </w:r>
      <w:r w:rsidRPr="00C60AA2">
        <w:rPr>
          <w:shd w:val="clear" w:color="auto" w:fill="FFFFFF"/>
        </w:rPr>
        <w:t xml:space="preserve">documentação, </w:t>
      </w:r>
      <w:r w:rsidR="00F97FBD">
        <w:rPr>
          <w:shd w:val="clear" w:color="auto" w:fill="FFFFFF"/>
        </w:rPr>
        <w:t>com a</w:t>
      </w:r>
      <w:proofErr w:type="gramStart"/>
      <w:r w:rsidR="00F97FBD">
        <w:rPr>
          <w:shd w:val="clear" w:color="auto" w:fill="FFFFFF"/>
        </w:rPr>
        <w:t xml:space="preserve"> </w:t>
      </w:r>
      <w:r w:rsidRPr="00C60AA2">
        <w:rPr>
          <w:shd w:val="clear" w:color="auto" w:fill="FFFFFF"/>
        </w:rPr>
        <w:t xml:space="preserve"> </w:t>
      </w:r>
      <w:proofErr w:type="gramEnd"/>
      <w:r w:rsidRPr="00C60AA2">
        <w:rPr>
          <w:shd w:val="clear" w:color="auto" w:fill="FFFFFF"/>
        </w:rPr>
        <w:t>apresentação dos trabalhos e</w:t>
      </w:r>
      <w:r w:rsidR="00F97FBD">
        <w:rPr>
          <w:shd w:val="clear" w:color="auto" w:fill="FFFFFF"/>
        </w:rPr>
        <w:t xml:space="preserve"> com o</w:t>
      </w:r>
      <w:r w:rsidRPr="00C60AA2">
        <w:rPr>
          <w:shd w:val="clear" w:color="auto" w:fill="FFFFFF"/>
        </w:rPr>
        <w:t xml:space="preserve"> cumprimento de prazos. </w:t>
      </w:r>
    </w:p>
    <w:p w14:paraId="3192B7D7" w14:textId="77777777" w:rsidR="00C60AA2" w:rsidRPr="00577D20" w:rsidRDefault="00C60AA2" w:rsidP="00577D20">
      <w:pPr>
        <w:jc w:val="both"/>
      </w:pPr>
    </w:p>
    <w:p w14:paraId="64A383BA" w14:textId="2E8D86DA" w:rsidR="00513BC5" w:rsidRPr="00F2543C" w:rsidRDefault="001711B9" w:rsidP="00380E4B">
      <w:pPr>
        <w:ind w:firstLine="720"/>
        <w:jc w:val="both"/>
      </w:pPr>
      <w:r>
        <w:t xml:space="preserve">Sendo assim a metodologia de analise consistirá em dividir as disciplinas nesses grupos e entender em quais delas os alunos tem a oportunidade de desenvolver as qualidades escolhidas e de que forma </w:t>
      </w:r>
      <w:r w:rsidR="00F97FBD">
        <w:t>tais qualidades estão sendo desenvolvidas</w:t>
      </w:r>
      <w:r>
        <w:t xml:space="preserve">. </w:t>
      </w:r>
    </w:p>
    <w:p w14:paraId="7001617E" w14:textId="78394C80" w:rsidR="00BF2705" w:rsidRDefault="003F0577" w:rsidP="00220F67">
      <w:pPr>
        <w:pStyle w:val="Ttulo1"/>
      </w:pPr>
      <w:bookmarkStart w:id="35" w:name="_Toc519449448"/>
      <w:r>
        <w:t>Análise e Resultado</w:t>
      </w:r>
      <w:bookmarkEnd w:id="35"/>
    </w:p>
    <w:p w14:paraId="2F8E03A0" w14:textId="77777777" w:rsidR="0034517C" w:rsidRDefault="0034517C" w:rsidP="003426CE">
      <w:pPr>
        <w:pStyle w:val="Ttulo2"/>
      </w:pPr>
      <w:bookmarkStart w:id="36" w:name="_Toc519449449"/>
      <w:r>
        <w:t xml:space="preserve">5.1 Grupo </w:t>
      </w:r>
      <w:proofErr w:type="gramStart"/>
      <w:r>
        <w:t>1</w:t>
      </w:r>
      <w:bookmarkEnd w:id="36"/>
      <w:proofErr w:type="gramEnd"/>
    </w:p>
    <w:p w14:paraId="762DE4FC" w14:textId="0DB15EE6" w:rsidR="0034517C" w:rsidRDefault="00C21C25" w:rsidP="00380E4B">
      <w:pPr>
        <w:ind w:firstLine="720"/>
        <w:jc w:val="both"/>
      </w:pPr>
      <w:r>
        <w:t>V</w:t>
      </w:r>
      <w:r w:rsidR="0034517C">
        <w:t xml:space="preserve">ale lembrar que o grupo </w:t>
      </w:r>
      <w:proofErr w:type="gramStart"/>
      <w:r w:rsidR="0034517C">
        <w:t>1</w:t>
      </w:r>
      <w:proofErr w:type="gramEnd"/>
      <w:r w:rsidR="0034517C">
        <w:t xml:space="preserve"> é formado pelas ementas que possuem os ensinos das qualidades interpessoais bem descritas, ou seja que expressam diretamente a importância dessa qualidade para os alunos, e que demonstra que estas serão </w:t>
      </w:r>
      <w:r w:rsidR="0034517C">
        <w:lastRenderedPageBreak/>
        <w:t xml:space="preserve">desenvolvidas durante a disciplina. </w:t>
      </w:r>
      <w:r w:rsidR="00506BD9">
        <w:t xml:space="preserve">Para identificar a descrição ou não das </w:t>
      </w:r>
      <w:r w:rsidR="00143249">
        <w:t>qualidades</w:t>
      </w:r>
      <w:r w:rsidR="00506BD9">
        <w:t xml:space="preserve"> no plano de ensino da disciplina iremos utilizar as seguintes definições: </w:t>
      </w:r>
    </w:p>
    <w:p w14:paraId="59B68E3B" w14:textId="77777777" w:rsidR="00506BD9" w:rsidRDefault="00506BD9" w:rsidP="0034517C">
      <w:pPr>
        <w:jc w:val="both"/>
      </w:pPr>
    </w:p>
    <w:p w14:paraId="4B7B62D9" w14:textId="77777777" w:rsidR="00506BD9" w:rsidRDefault="0074048D" w:rsidP="003426CE">
      <w:pPr>
        <w:pStyle w:val="Ttulo2"/>
      </w:pPr>
      <w:bookmarkStart w:id="37" w:name="_Toc519449450"/>
      <w:r>
        <w:t xml:space="preserve">5.1.1 </w:t>
      </w:r>
      <w:r w:rsidR="00143249">
        <w:t>Qualidades</w:t>
      </w:r>
      <w:r w:rsidR="00506BD9">
        <w:t xml:space="preserve"> de Comunicação:</w:t>
      </w:r>
      <w:bookmarkEnd w:id="37"/>
    </w:p>
    <w:p w14:paraId="762D3C5A" w14:textId="77777777" w:rsidR="00380E4B" w:rsidRDefault="00506BD9" w:rsidP="00380E4B">
      <w:pPr>
        <w:ind w:firstLine="720"/>
        <w:jc w:val="both"/>
        <w:rPr>
          <w:rFonts w:cs="Times New Roman"/>
          <w:color w:val="222222"/>
          <w:szCs w:val="24"/>
          <w:shd w:val="clear" w:color="auto" w:fill="FFFFFF"/>
        </w:rPr>
      </w:pPr>
      <w:r>
        <w:t xml:space="preserve">Para as </w:t>
      </w:r>
      <w:r w:rsidR="00143249">
        <w:t>qualidades</w:t>
      </w:r>
      <w:r>
        <w:t xml:space="preserve"> de comunicação</w:t>
      </w:r>
      <w:r w:rsidR="00C21C25">
        <w:t xml:space="preserve">, procuramos observar nos planos de ensino a presença de atividades como </w:t>
      </w:r>
      <w:r>
        <w:t>seminários, discussões em grupo, ap</w:t>
      </w:r>
      <w:r w:rsidR="0074048D">
        <w:t>resentação de ponto de vista, pois</w:t>
      </w:r>
      <w:r w:rsidR="00C21C25">
        <w:t>,</w:t>
      </w:r>
      <w:r w:rsidR="00F327C4">
        <w:t xml:space="preserve"> segundo </w:t>
      </w:r>
      <w:r w:rsidR="00F327C4">
        <w:rPr>
          <w:rFonts w:cs="Times New Roman"/>
          <w:szCs w:val="24"/>
        </w:rPr>
        <w:t xml:space="preserve">de Araújo Rodrigues (2015) </w:t>
      </w:r>
      <w:r w:rsidR="00C21C25">
        <w:rPr>
          <w:rFonts w:cs="Times New Roman"/>
          <w:color w:val="222222"/>
          <w:szCs w:val="24"/>
          <w:shd w:val="clear" w:color="auto" w:fill="FFFFFF"/>
        </w:rPr>
        <w:t>tais atividades podem ser consideradas estratégias eficazes</w:t>
      </w:r>
      <w:r w:rsidR="008717B3" w:rsidRPr="00216EED">
        <w:rPr>
          <w:rFonts w:cs="Times New Roman"/>
          <w:color w:val="222222"/>
          <w:szCs w:val="24"/>
          <w:shd w:val="clear" w:color="auto" w:fill="FFFFFF"/>
        </w:rPr>
        <w:t xml:space="preserve">, </w:t>
      </w:r>
      <w:r w:rsidR="00C21C25">
        <w:rPr>
          <w:rFonts w:cs="Times New Roman"/>
          <w:color w:val="222222"/>
          <w:szCs w:val="24"/>
          <w:shd w:val="clear" w:color="auto" w:fill="FFFFFF"/>
        </w:rPr>
        <w:t>estimulando</w:t>
      </w:r>
      <w:r w:rsidR="008717B3" w:rsidRPr="00216EED">
        <w:rPr>
          <w:rFonts w:cs="Times New Roman"/>
          <w:color w:val="222222"/>
          <w:szCs w:val="24"/>
          <w:shd w:val="clear" w:color="auto" w:fill="FFFFFF"/>
        </w:rPr>
        <w:t xml:space="preserve"> a relação interpessoal e dinamiza</w:t>
      </w:r>
      <w:r w:rsidR="00C21C25">
        <w:rPr>
          <w:rFonts w:cs="Times New Roman"/>
          <w:color w:val="222222"/>
          <w:szCs w:val="24"/>
          <w:shd w:val="clear" w:color="auto" w:fill="FFFFFF"/>
        </w:rPr>
        <w:t>ndo</w:t>
      </w:r>
      <w:r w:rsidR="008717B3" w:rsidRPr="00216EED">
        <w:rPr>
          <w:rFonts w:cs="Times New Roman"/>
          <w:color w:val="222222"/>
          <w:szCs w:val="24"/>
          <w:shd w:val="clear" w:color="auto" w:fill="FFFFFF"/>
        </w:rPr>
        <w:t xml:space="preserve"> a aquisição de novos conhecimentos, além de auxiliar no desenvolvimento da</w:t>
      </w:r>
      <w:r w:rsidR="00143249" w:rsidRPr="00216EED">
        <w:rPr>
          <w:rFonts w:cs="Times New Roman"/>
          <w:color w:val="222222"/>
          <w:szCs w:val="24"/>
          <w:shd w:val="clear" w:color="auto" w:fill="FFFFFF"/>
        </w:rPr>
        <w:t xml:space="preserve"> qualidade</w:t>
      </w:r>
      <w:r w:rsidR="008717B3" w:rsidRPr="00216EED">
        <w:rPr>
          <w:rFonts w:cs="Times New Roman"/>
          <w:color w:val="222222"/>
          <w:szCs w:val="24"/>
          <w:shd w:val="clear" w:color="auto" w:fill="FFFFFF"/>
        </w:rPr>
        <w:t xml:space="preserve"> de comunicaç</w:t>
      </w:r>
      <w:r w:rsidR="000F2CB0" w:rsidRPr="00216EED">
        <w:rPr>
          <w:rFonts w:cs="Times New Roman"/>
          <w:color w:val="222222"/>
          <w:szCs w:val="24"/>
          <w:shd w:val="clear" w:color="auto" w:fill="FFFFFF"/>
        </w:rPr>
        <w:t>ão.</w:t>
      </w:r>
    </w:p>
    <w:p w14:paraId="2DB0689A" w14:textId="407151F7" w:rsidR="00BD14A2" w:rsidRPr="00380E4B" w:rsidRDefault="000F2CB0" w:rsidP="00380E4B">
      <w:pPr>
        <w:pStyle w:val="SemEspaamento"/>
        <w:jc w:val="both"/>
      </w:pPr>
      <w:r w:rsidRPr="00380E4B">
        <w:t xml:space="preserve"> </w:t>
      </w:r>
      <w:r w:rsidR="00D11B4C" w:rsidRPr="00380E4B">
        <w:t>(...)</w:t>
      </w:r>
      <w:r w:rsidR="000F7E1A" w:rsidRPr="00380E4B">
        <w:t xml:space="preserve"> Neste contexto pode-se abordar o uso da técnica de seminário como procedimento avaliativo que possibilita ao aluno desenvolver competências e habilidades no que se refere á pesquisa, á autonomia na busca de conhecimento, ao trabalho em grupo, á comunicação e o posicionamento </w:t>
      </w:r>
      <w:proofErr w:type="spellStart"/>
      <w:r w:rsidR="000F7E1A" w:rsidRPr="00380E4B">
        <w:t>crícito</w:t>
      </w:r>
      <w:proofErr w:type="spellEnd"/>
      <w:r w:rsidR="000F7E1A" w:rsidRPr="00380E4B">
        <w:t xml:space="preserve">/reflexivo </w:t>
      </w:r>
      <w:r w:rsidR="000B0794" w:rsidRPr="00380E4B">
        <w:t xml:space="preserve">verbalizado do educando no decorrer do processo de organização e resultado do trabalho proposto. </w:t>
      </w:r>
      <w:r w:rsidR="00BD14A2" w:rsidRPr="00380E4B">
        <w:t>(</w:t>
      </w:r>
      <w:proofErr w:type="spellStart"/>
      <w:r w:rsidR="00BD14A2" w:rsidRPr="00380E4B">
        <w:t>Carbonesi</w:t>
      </w:r>
      <w:proofErr w:type="spellEnd"/>
      <w:r w:rsidR="00BD14A2" w:rsidRPr="00380E4B">
        <w:t xml:space="preserve">, M. A. R. M. Disponível em:&lt; http://www. </w:t>
      </w:r>
      <w:proofErr w:type="spellStart"/>
      <w:r w:rsidR="00BD14A2" w:rsidRPr="00380E4B">
        <w:t>anpae</w:t>
      </w:r>
      <w:proofErr w:type="spellEnd"/>
      <w:r w:rsidR="00BD14A2" w:rsidRPr="00380E4B">
        <w:t xml:space="preserve">. org. </w:t>
      </w:r>
      <w:proofErr w:type="spellStart"/>
      <w:proofErr w:type="gramStart"/>
      <w:r w:rsidR="00BD14A2" w:rsidRPr="00380E4B">
        <w:t>br</w:t>
      </w:r>
      <w:proofErr w:type="spellEnd"/>
      <w:proofErr w:type="gramEnd"/>
      <w:r w:rsidR="00BD14A2" w:rsidRPr="00380E4B">
        <w:t>/IBERO_AMERICANO_IV/G 2 (2016).)</w:t>
      </w:r>
    </w:p>
    <w:p w14:paraId="63A99A95" w14:textId="77777777" w:rsidR="00BD14A2" w:rsidRDefault="00BD14A2" w:rsidP="00BD14A2">
      <w:pPr>
        <w:jc w:val="both"/>
      </w:pPr>
    </w:p>
    <w:p w14:paraId="07E586A0" w14:textId="2A6E93EB" w:rsidR="005F2019" w:rsidRDefault="005F2019" w:rsidP="00784F14">
      <w:pPr>
        <w:jc w:val="both"/>
      </w:pPr>
      <w:r>
        <w:tab/>
        <w:t xml:space="preserve">O gráfico </w:t>
      </w:r>
      <w:proofErr w:type="gramStart"/>
      <w:r>
        <w:t>1</w:t>
      </w:r>
      <w:proofErr w:type="gramEnd"/>
      <w:r>
        <w:t xml:space="preserve"> apresenta o </w:t>
      </w:r>
      <w:r w:rsidR="00E0760F">
        <w:t xml:space="preserve">total de disciplinas analisadas </w:t>
      </w:r>
      <w:r>
        <w:t>do curso de SI (31</w:t>
      </w:r>
      <w:r w:rsidR="00E0760F">
        <w:t xml:space="preserve"> disciplinas</w:t>
      </w:r>
      <w:r>
        <w:t>), a quantidade de disciplinas que possuem práticas relacionadas a qualidade de comunicação explicitada em seus planos de ensino (</w:t>
      </w:r>
      <w:r w:rsidR="00E0760F">
        <w:t xml:space="preserve">13 disciplinas) </w:t>
      </w:r>
    </w:p>
    <w:p w14:paraId="11688662" w14:textId="77777777" w:rsidR="00784F14" w:rsidRDefault="00784F14" w:rsidP="00784F14">
      <w:pPr>
        <w:pStyle w:val="Legenda"/>
        <w:keepNext/>
      </w:pPr>
      <w:bookmarkStart w:id="38" w:name="_Toc518984952"/>
      <w:r>
        <w:t xml:space="preserve">Gráfico </w:t>
      </w:r>
      <w:r w:rsidR="00FC5CD5">
        <w:fldChar w:fldCharType="begin"/>
      </w:r>
      <w:r>
        <w:instrText xml:space="preserve"> SEQ Gráfico \* ARABIC </w:instrText>
      </w:r>
      <w:r w:rsidR="00FC5CD5">
        <w:fldChar w:fldCharType="separate"/>
      </w:r>
      <w:r w:rsidR="003A3C5A">
        <w:rPr>
          <w:noProof/>
        </w:rPr>
        <w:t>2</w:t>
      </w:r>
      <w:r w:rsidR="00FC5CD5">
        <w:fldChar w:fldCharType="end"/>
      </w:r>
      <w:r>
        <w:t>: Qualidades de Comunicação</w:t>
      </w:r>
      <w:bookmarkEnd w:id="38"/>
    </w:p>
    <w:p w14:paraId="71F81712" w14:textId="77777777" w:rsidR="000F7E1A" w:rsidRPr="000F7E1A" w:rsidRDefault="00A764A9" w:rsidP="00784F14">
      <w:pPr>
        <w:pStyle w:val="SemEspaamento"/>
        <w:keepNext/>
        <w:ind w:left="0"/>
        <w:jc w:val="center"/>
      </w:pPr>
      <w:r>
        <w:rPr>
          <w:noProof/>
          <w:lang w:eastAsia="pt-BR"/>
        </w:rPr>
        <w:drawing>
          <wp:inline distT="0" distB="0" distL="0" distR="0" wp14:anchorId="41729C9A" wp14:editId="64EE8600">
            <wp:extent cx="4572000" cy="2743200"/>
            <wp:effectExtent l="0" t="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599F397" w14:textId="0C4DF204" w:rsidR="00506BD9" w:rsidRPr="00E0760F" w:rsidRDefault="00E0760F" w:rsidP="00E0760F">
      <w:pPr>
        <w:pStyle w:val="Subttulo"/>
        <w:rPr>
          <w:rFonts w:ascii="Times New Roman" w:hAnsi="Times New Roman" w:cs="Times New Roman"/>
          <w:sz w:val="20"/>
          <w:szCs w:val="20"/>
        </w:rPr>
      </w:pPr>
      <w:r>
        <w:rPr>
          <w:rFonts w:ascii="Times New Roman" w:hAnsi="Times New Roman" w:cs="Times New Roman"/>
          <w:sz w:val="20"/>
          <w:szCs w:val="20"/>
        </w:rPr>
        <w:t xml:space="preserve">          </w:t>
      </w:r>
      <w:r w:rsidR="00B841B9" w:rsidRPr="00E0760F">
        <w:rPr>
          <w:rFonts w:ascii="Times New Roman" w:hAnsi="Times New Roman" w:cs="Times New Roman"/>
          <w:sz w:val="20"/>
          <w:szCs w:val="20"/>
        </w:rPr>
        <w:t>Fonte:</w:t>
      </w:r>
      <w:proofErr w:type="gramStart"/>
      <w:r w:rsidR="00B841B9" w:rsidRPr="00E0760F">
        <w:rPr>
          <w:rFonts w:ascii="Times New Roman" w:hAnsi="Times New Roman" w:cs="Times New Roman"/>
          <w:sz w:val="20"/>
          <w:szCs w:val="20"/>
        </w:rPr>
        <w:t xml:space="preserve">  </w:t>
      </w:r>
      <w:proofErr w:type="gramEnd"/>
      <w:r w:rsidR="00B841B9" w:rsidRPr="00E0760F">
        <w:rPr>
          <w:rFonts w:ascii="Times New Roman" w:hAnsi="Times New Roman" w:cs="Times New Roman"/>
          <w:sz w:val="20"/>
          <w:szCs w:val="20"/>
        </w:rPr>
        <w:t xml:space="preserve">Próprio autor </w:t>
      </w:r>
    </w:p>
    <w:p w14:paraId="0E22D0FC" w14:textId="77777777" w:rsidR="00B841B9" w:rsidRDefault="00B841B9" w:rsidP="0034517C">
      <w:pPr>
        <w:jc w:val="both"/>
      </w:pPr>
    </w:p>
    <w:p w14:paraId="68B800F4" w14:textId="04E3E218" w:rsidR="007871B5" w:rsidRDefault="005A0EFC" w:rsidP="00E0760F">
      <w:pPr>
        <w:ind w:firstLine="360"/>
        <w:jc w:val="both"/>
      </w:pPr>
      <w:r>
        <w:t>Abai</w:t>
      </w:r>
      <w:r w:rsidR="00E0760F">
        <w:t>xo apresentamos a lista das treze disciplinas (41,93</w:t>
      </w:r>
      <w:proofErr w:type="gramStart"/>
      <w:r>
        <w:t>%) contempladas pela qualidade comunicação, com o período em que ela é oferecida e o período em que eu cursei tal disciplina)</w:t>
      </w:r>
      <w:proofErr w:type="gramEnd"/>
      <w:r w:rsidR="008F626D">
        <w:t xml:space="preserve">: </w:t>
      </w:r>
    </w:p>
    <w:p w14:paraId="35655A82" w14:textId="77777777" w:rsidR="00E0760F" w:rsidRDefault="00E0760F" w:rsidP="00E0760F">
      <w:pPr>
        <w:ind w:firstLine="360"/>
        <w:jc w:val="both"/>
      </w:pPr>
    </w:p>
    <w:p w14:paraId="76096D53" w14:textId="77777777" w:rsidR="00B9084A" w:rsidRDefault="00B9084A" w:rsidP="00724D25">
      <w:pPr>
        <w:pStyle w:val="PargrafodaLista"/>
        <w:numPr>
          <w:ilvl w:val="0"/>
          <w:numId w:val="8"/>
        </w:numPr>
        <w:jc w:val="both"/>
      </w:pPr>
      <w:r>
        <w:t xml:space="preserve">Fundamentos </w:t>
      </w:r>
      <w:r w:rsidR="009670C4">
        <w:t>de Sistemas de Informação (COM040)</w:t>
      </w:r>
      <w:proofErr w:type="gramStart"/>
      <w:r w:rsidR="009670C4">
        <w:t xml:space="preserve">  </w:t>
      </w:r>
      <w:proofErr w:type="gramEnd"/>
      <w:r w:rsidR="009670C4">
        <w:t>- (1º Período</w:t>
      </w:r>
      <w:r w:rsidR="00147C73">
        <w:t xml:space="preserve">, </w:t>
      </w:r>
      <w:r w:rsidR="00CA6609">
        <w:t>c</w:t>
      </w:r>
      <w:r w:rsidR="009670C4">
        <w:t xml:space="preserve">ursado em 2012/01) </w:t>
      </w:r>
      <w:r w:rsidR="007952B2">
        <w:t xml:space="preserve"> - Seminár</w:t>
      </w:r>
      <w:r w:rsidR="00147C73">
        <w:t>ios;</w:t>
      </w:r>
    </w:p>
    <w:p w14:paraId="62B3FD70" w14:textId="77777777" w:rsidR="007952B2" w:rsidRDefault="007952B2" w:rsidP="00724D25">
      <w:pPr>
        <w:pStyle w:val="PargrafodaLista"/>
        <w:numPr>
          <w:ilvl w:val="0"/>
          <w:numId w:val="8"/>
        </w:numPr>
        <w:jc w:val="both"/>
      </w:pPr>
      <w:r>
        <w:t xml:space="preserve">Teoria Geral dos Sistemas (COM003) </w:t>
      </w:r>
      <w:r w:rsidR="007078C3">
        <w:t>–(2º Período</w:t>
      </w:r>
      <w:r w:rsidR="00147C73">
        <w:t xml:space="preserve">, </w:t>
      </w:r>
      <w:r w:rsidR="00CA6609">
        <w:t>c</w:t>
      </w:r>
      <w:r w:rsidR="007078C3">
        <w:t>ursado em 2012/02) -</w:t>
      </w:r>
      <w:proofErr w:type="gramStart"/>
      <w:r w:rsidR="007078C3">
        <w:t xml:space="preserve">  </w:t>
      </w:r>
      <w:proofErr w:type="gramEnd"/>
      <w:r w:rsidR="007078C3">
        <w:t>Discussões em sala de aula, apresentação de ponto de vista, tópicos da disciplina sobre comunicaç</w:t>
      </w:r>
      <w:r w:rsidR="00147C73">
        <w:t>ão com o cliente;</w:t>
      </w:r>
    </w:p>
    <w:p w14:paraId="2E0EAE4B" w14:textId="77777777" w:rsidR="007078C3" w:rsidRDefault="007078C3" w:rsidP="00724D25">
      <w:pPr>
        <w:pStyle w:val="PargrafodaLista"/>
        <w:numPr>
          <w:ilvl w:val="0"/>
          <w:numId w:val="8"/>
        </w:numPr>
        <w:jc w:val="both"/>
      </w:pPr>
      <w:r>
        <w:lastRenderedPageBreak/>
        <w:t xml:space="preserve">Administração </w:t>
      </w:r>
      <w:proofErr w:type="gramStart"/>
      <w:r>
        <w:t>1</w:t>
      </w:r>
      <w:proofErr w:type="gramEnd"/>
      <w:r w:rsidR="009C3CB9">
        <w:t xml:space="preserve"> (COM007) </w:t>
      </w:r>
      <w:r>
        <w:t xml:space="preserve"> – (3º Per</w:t>
      </w:r>
      <w:r w:rsidR="00CA6609">
        <w:t>íodo, cu</w:t>
      </w:r>
      <w:r w:rsidR="00147C73">
        <w:t xml:space="preserve">rsado em 2013/01) </w:t>
      </w:r>
      <w:r w:rsidR="009C3CB9">
        <w:t>–Discussões em sala de aula, apresentação de ponto de vista, seminários, projeto da disciplina que envolve comunicação com público externo, tópicos da disciplina sobre comunicação organizacional;</w:t>
      </w:r>
    </w:p>
    <w:p w14:paraId="04414FB6" w14:textId="77777777" w:rsidR="00CA6609" w:rsidRDefault="009C3CB9" w:rsidP="00724D25">
      <w:pPr>
        <w:pStyle w:val="PargrafodaLista"/>
        <w:numPr>
          <w:ilvl w:val="0"/>
          <w:numId w:val="8"/>
        </w:numPr>
        <w:jc w:val="both"/>
      </w:pPr>
      <w:r>
        <w:t xml:space="preserve">Administração </w:t>
      </w:r>
      <w:proofErr w:type="gramStart"/>
      <w:r>
        <w:t>2</w:t>
      </w:r>
      <w:proofErr w:type="gramEnd"/>
      <w:r>
        <w:t xml:space="preserve"> (COM011) – (</w:t>
      </w:r>
      <w:r w:rsidR="00CA6609">
        <w:t xml:space="preserve">4º Período, cursado em 2015/01) - </w:t>
      </w:r>
      <w:r w:rsidR="00CA6609">
        <w:tab/>
        <w:t>Discussões em sala de aula, apresentação de ponto de vista, seminários;</w:t>
      </w:r>
    </w:p>
    <w:p w14:paraId="589BB223" w14:textId="77777777" w:rsidR="00755FCC" w:rsidRDefault="00755FCC" w:rsidP="00724D25">
      <w:pPr>
        <w:pStyle w:val="PargrafodaLista"/>
        <w:numPr>
          <w:ilvl w:val="0"/>
          <w:numId w:val="8"/>
        </w:numPr>
        <w:jc w:val="both"/>
      </w:pPr>
      <w:r>
        <w:t xml:space="preserve">Fundamentos de Contabilidade (COM012) - </w:t>
      </w:r>
      <w:r>
        <w:tab/>
      </w:r>
      <w:proofErr w:type="gramStart"/>
      <w:r>
        <w:t>(</w:t>
      </w:r>
      <w:proofErr w:type="gramEnd"/>
      <w:r>
        <w:t>4º Período, cursado em 2013/02) –</w:t>
      </w:r>
    </w:p>
    <w:p w14:paraId="680DCB51" w14:textId="77777777" w:rsidR="00F8190E" w:rsidRDefault="00F8190E" w:rsidP="00F8190E">
      <w:pPr>
        <w:pStyle w:val="PargrafodaLista"/>
        <w:jc w:val="both"/>
      </w:pPr>
      <w:r>
        <w:t>Seminários;</w:t>
      </w:r>
    </w:p>
    <w:p w14:paraId="743DE420" w14:textId="77777777" w:rsidR="009C3CB9" w:rsidRDefault="00F8190E" w:rsidP="00724D25">
      <w:pPr>
        <w:pStyle w:val="PargrafodaLista"/>
        <w:numPr>
          <w:ilvl w:val="0"/>
          <w:numId w:val="8"/>
        </w:numPr>
        <w:jc w:val="both"/>
      </w:pPr>
      <w:r>
        <w:t xml:space="preserve">Gestão em Sistemas de Informação (COM018) – (5º Período, cursado em 2014/02) </w:t>
      </w:r>
      <w:proofErr w:type="gramStart"/>
      <w:r w:rsidR="00A3596A">
        <w:t>–Tópicos</w:t>
      </w:r>
      <w:proofErr w:type="gramEnd"/>
      <w:r w:rsidR="00A3596A">
        <w:t xml:space="preserve"> dentro da disciplina sobre comunicação e análise de relacionamento com o cliente;</w:t>
      </w:r>
    </w:p>
    <w:p w14:paraId="05658994" w14:textId="77777777" w:rsidR="00A3596A" w:rsidRDefault="00A3596A" w:rsidP="00724D25">
      <w:pPr>
        <w:pStyle w:val="PargrafodaLista"/>
        <w:numPr>
          <w:ilvl w:val="0"/>
          <w:numId w:val="8"/>
        </w:numPr>
        <w:jc w:val="both"/>
      </w:pPr>
      <w:r>
        <w:t xml:space="preserve">Engenharia Web (COM020) – (6º Período, cursado em 2015/02) </w:t>
      </w:r>
      <w:r w:rsidR="005F6450">
        <w:t>– Seminários;</w:t>
      </w:r>
    </w:p>
    <w:p w14:paraId="235BA040" w14:textId="77777777" w:rsidR="005F6450" w:rsidRDefault="005F6450" w:rsidP="00724D25">
      <w:pPr>
        <w:pStyle w:val="PargrafodaLista"/>
        <w:numPr>
          <w:ilvl w:val="0"/>
          <w:numId w:val="8"/>
        </w:numPr>
        <w:jc w:val="both"/>
      </w:pPr>
      <w:r>
        <w:t>Comportamento Organizacional (COM030) – (7º Período, cursado em 2013/02) – Determinado no objetivo da disciplina contribuir para a formação de competências como comunicação;</w:t>
      </w:r>
    </w:p>
    <w:p w14:paraId="0D1F748B" w14:textId="77777777" w:rsidR="005F6450" w:rsidRDefault="00444C18" w:rsidP="00724D25">
      <w:pPr>
        <w:pStyle w:val="PargrafodaLista"/>
        <w:numPr>
          <w:ilvl w:val="0"/>
          <w:numId w:val="8"/>
        </w:numPr>
        <w:jc w:val="both"/>
      </w:pPr>
      <w:r>
        <w:t>Engenharia de Software II (COM027) – (7º Período, cursado em 2016/01) – Seminários;</w:t>
      </w:r>
    </w:p>
    <w:p w14:paraId="0AC6C24E" w14:textId="77777777" w:rsidR="00444C18" w:rsidRDefault="00444C18" w:rsidP="00724D25">
      <w:pPr>
        <w:pStyle w:val="PargrafodaLista"/>
        <w:numPr>
          <w:ilvl w:val="0"/>
          <w:numId w:val="8"/>
        </w:numPr>
        <w:jc w:val="both"/>
      </w:pPr>
      <w:r>
        <w:t>Trabalho Cooper</w:t>
      </w:r>
      <w:r w:rsidR="00933BA0">
        <w:t>ativo Apoiado por Compu</w:t>
      </w:r>
      <w:r>
        <w:t>tador</w:t>
      </w:r>
      <w:r w:rsidR="00933BA0">
        <w:t xml:space="preserve"> (COM029) – (7º Período, cursado em 2015/02)</w:t>
      </w:r>
      <w:r>
        <w:t xml:space="preserve"> – Seminários;</w:t>
      </w:r>
    </w:p>
    <w:p w14:paraId="0618DA98" w14:textId="77777777" w:rsidR="00444C18" w:rsidRDefault="00444C18" w:rsidP="00724D25">
      <w:pPr>
        <w:pStyle w:val="PargrafodaLista"/>
        <w:numPr>
          <w:ilvl w:val="0"/>
          <w:numId w:val="8"/>
        </w:numPr>
        <w:jc w:val="both"/>
      </w:pPr>
      <w:r>
        <w:t>Empreendedorismo</w:t>
      </w:r>
      <w:r w:rsidR="00933BA0">
        <w:t xml:space="preserve"> (COM035) – (</w:t>
      </w:r>
      <w:r w:rsidR="00F3746D">
        <w:t>8º Período, cursado em 2014/01)</w:t>
      </w:r>
      <w:r>
        <w:t xml:space="preserve"> – Projeto de negócios envolvendo comunicação com clientes reais; </w:t>
      </w:r>
    </w:p>
    <w:p w14:paraId="0286ABCD" w14:textId="77777777" w:rsidR="00444C18" w:rsidRDefault="00444C18" w:rsidP="00724D25">
      <w:pPr>
        <w:pStyle w:val="PargrafodaLista"/>
        <w:numPr>
          <w:ilvl w:val="0"/>
          <w:numId w:val="8"/>
        </w:numPr>
        <w:jc w:val="both"/>
      </w:pPr>
      <w:r>
        <w:t>Gerência de Projetos de Software</w:t>
      </w:r>
      <w:r w:rsidR="00F3746D">
        <w:t xml:space="preserve"> (COM033) – (8º Período, cursado em 2017/01)</w:t>
      </w:r>
      <w:r>
        <w:t xml:space="preserve"> – Seminários;</w:t>
      </w:r>
    </w:p>
    <w:p w14:paraId="03797BE4" w14:textId="77777777" w:rsidR="00444C18" w:rsidRDefault="00444C18" w:rsidP="00724D25">
      <w:pPr>
        <w:pStyle w:val="PargrafodaLista"/>
        <w:numPr>
          <w:ilvl w:val="0"/>
          <w:numId w:val="8"/>
        </w:numPr>
        <w:jc w:val="both"/>
      </w:pPr>
      <w:r>
        <w:t>Segurança e Auditoria de Sistemas</w:t>
      </w:r>
      <w:r w:rsidR="00F3746D">
        <w:t xml:space="preserve"> (COM034) – (</w:t>
      </w:r>
      <w:r w:rsidR="00CC0CDC">
        <w:t>8º Período, cursado em 2017/01)</w:t>
      </w:r>
      <w:r>
        <w:t xml:space="preserve"> – Seminários;</w:t>
      </w:r>
    </w:p>
    <w:p w14:paraId="669297F2" w14:textId="77777777" w:rsidR="00444C18" w:rsidRDefault="00444C18" w:rsidP="00444C18">
      <w:pPr>
        <w:pStyle w:val="PargrafodaLista"/>
        <w:jc w:val="both"/>
      </w:pPr>
    </w:p>
    <w:p w14:paraId="20DBFFA4" w14:textId="470450ED" w:rsidR="007952B2" w:rsidRDefault="003426CE" w:rsidP="0034517C">
      <w:r>
        <w:t xml:space="preserve">Apresentamos abaixo a lista de disciplinas que foram contempladas com determinadas atividades relacionadas </w:t>
      </w:r>
      <w:proofErr w:type="gramStart"/>
      <w:r>
        <w:t>a</w:t>
      </w:r>
      <w:proofErr w:type="gramEnd"/>
      <w:r>
        <w:t xml:space="preserve"> qualidade de comunicação</w:t>
      </w:r>
      <w:r w:rsidR="000A4207">
        <w:t xml:space="preserve">: </w:t>
      </w:r>
    </w:p>
    <w:p w14:paraId="0BA16E64" w14:textId="77777777" w:rsidR="00E0760F" w:rsidRDefault="00E0760F" w:rsidP="0034517C"/>
    <w:p w14:paraId="32EAEDE0" w14:textId="77777777" w:rsidR="000A4207" w:rsidRDefault="000A4207" w:rsidP="00724D25">
      <w:pPr>
        <w:pStyle w:val="PargrafodaLista"/>
        <w:numPr>
          <w:ilvl w:val="0"/>
          <w:numId w:val="10"/>
        </w:numPr>
        <w:jc w:val="both"/>
      </w:pPr>
      <w:r>
        <w:t xml:space="preserve">Seminários: </w:t>
      </w:r>
      <w:proofErr w:type="gramStart"/>
      <w:r>
        <w:t>8</w:t>
      </w:r>
      <w:proofErr w:type="gramEnd"/>
      <w:r>
        <w:t xml:space="preserve"> Disciplinas (COM040, COM007, COM011, COM012, COM020, COM027, COM029, COM033, COM034)</w:t>
      </w:r>
      <w:r w:rsidR="00EF428D">
        <w:t>;</w:t>
      </w:r>
    </w:p>
    <w:p w14:paraId="79B48629" w14:textId="77777777" w:rsidR="00EF428D" w:rsidRDefault="00EF428D" w:rsidP="00724D25">
      <w:pPr>
        <w:pStyle w:val="PargrafodaLista"/>
        <w:numPr>
          <w:ilvl w:val="0"/>
          <w:numId w:val="10"/>
        </w:numPr>
        <w:jc w:val="both"/>
      </w:pPr>
      <w:r>
        <w:t xml:space="preserve">Discussões em sala de aula: </w:t>
      </w:r>
      <w:proofErr w:type="gramStart"/>
      <w:r>
        <w:t>3</w:t>
      </w:r>
      <w:proofErr w:type="gramEnd"/>
      <w:r>
        <w:t xml:space="preserve"> Disciplinas (COM003,COM007,COM011);</w:t>
      </w:r>
    </w:p>
    <w:p w14:paraId="1D8BC04B" w14:textId="77777777" w:rsidR="00EF428D" w:rsidRDefault="00EF428D" w:rsidP="00724D25">
      <w:pPr>
        <w:pStyle w:val="PargrafodaLista"/>
        <w:numPr>
          <w:ilvl w:val="0"/>
          <w:numId w:val="10"/>
        </w:numPr>
        <w:jc w:val="both"/>
      </w:pPr>
      <w:r>
        <w:t xml:space="preserve">Tópicos na disciplina que ensinam diretamente sobre o desenvolvimento dessa habilidade: </w:t>
      </w:r>
      <w:proofErr w:type="gramStart"/>
      <w:r>
        <w:t>5</w:t>
      </w:r>
      <w:proofErr w:type="gramEnd"/>
      <w:r>
        <w:t xml:space="preserve"> Disciplinas (COM003,COM007,COM018,COM030,COM035)</w:t>
      </w:r>
    </w:p>
    <w:p w14:paraId="155CB838" w14:textId="77777777" w:rsidR="008723F0" w:rsidRDefault="008723F0" w:rsidP="008723F0">
      <w:pPr>
        <w:jc w:val="both"/>
      </w:pPr>
    </w:p>
    <w:p w14:paraId="2113EDF3" w14:textId="77777777" w:rsidR="008723F0" w:rsidRDefault="008723F0" w:rsidP="008723F0">
      <w:pPr>
        <w:jc w:val="both"/>
      </w:pPr>
    </w:p>
    <w:p w14:paraId="149C4032" w14:textId="3E43E38B" w:rsidR="007D751E" w:rsidRDefault="003426CE" w:rsidP="00194923">
      <w:pPr>
        <w:ind w:firstLine="360"/>
        <w:jc w:val="both"/>
      </w:pPr>
      <w:r>
        <w:t xml:space="preserve">O primeiro apontamento que podemos realizar é que a maioria (aqui </w:t>
      </w:r>
      <w:proofErr w:type="spellStart"/>
      <w:r>
        <w:t>vc</w:t>
      </w:r>
      <w:proofErr w:type="spellEnd"/>
      <w:r>
        <w:t xml:space="preserve"> vai colocar qual maioria, em porcentagem) </w:t>
      </w:r>
      <w:proofErr w:type="gramStart"/>
      <w:r>
        <w:t>pertencem</w:t>
      </w:r>
      <w:proofErr w:type="gramEnd"/>
      <w:r>
        <w:t xml:space="preserve"> ao </w:t>
      </w:r>
      <w:commentRangeStart w:id="39"/>
      <w:r>
        <w:t>eixo administração</w:t>
      </w:r>
      <w:commentRangeEnd w:id="39"/>
      <w:r>
        <w:rPr>
          <w:rStyle w:val="Refdecomentrio"/>
        </w:rPr>
        <w:commentReference w:id="39"/>
      </w:r>
      <w:r>
        <w:t xml:space="preserve">. </w:t>
      </w:r>
      <w:r w:rsidR="007D751E">
        <w:t xml:space="preserve">A </w:t>
      </w:r>
      <w:commentRangeStart w:id="40"/>
      <w:r>
        <w:t>prática</w:t>
      </w:r>
      <w:commentRangeEnd w:id="40"/>
      <w:r>
        <w:rPr>
          <w:rStyle w:val="Refdecomentrio"/>
        </w:rPr>
        <w:commentReference w:id="40"/>
      </w:r>
      <w:r>
        <w:t xml:space="preserve"> </w:t>
      </w:r>
      <w:r w:rsidR="007D751E">
        <w:t xml:space="preserve">de seminários é </w:t>
      </w:r>
      <w:r>
        <w:t>a que mais aparece nas descrições dos planos de ensino</w:t>
      </w:r>
      <w:proofErr w:type="gramStart"/>
      <w:r>
        <w:t>.</w:t>
      </w:r>
      <w:r w:rsidR="00F15083">
        <w:t>.</w:t>
      </w:r>
      <w:proofErr w:type="gramEnd"/>
      <w:r w:rsidR="00F15083">
        <w:t xml:space="preserve"> </w:t>
      </w:r>
      <w:moveFromRangeStart w:id="41" w:author="André Covre" w:date="2018-07-14T22:56:00Z" w:name="move519372324"/>
      <w:moveFrom w:id="42" w:author="André Covre" w:date="2018-07-14T22:56:00Z">
        <w:r w:rsidR="00F15083" w:rsidDel="003426CE">
          <w:t>È indicado</w:t>
        </w:r>
        <w:r w:rsidR="007D751E" w:rsidDel="003426CE">
          <w:t xml:space="preserve"> que outras técnicas também sejam utilizadas pelos professores, para que os alunos possam cada vez mais desenvolver esta habilidade que é fator determinante para que o egresso seja um melhor profissional. </w:t>
        </w:r>
      </w:moveFrom>
      <w:moveFromRangeEnd w:id="41"/>
      <w:r w:rsidR="007D751E">
        <w:t xml:space="preserve">Poucas disciplinas no curso explicitam diretamente no plano de ensino </w:t>
      </w:r>
      <w:del w:id="43" w:author="André Covre" w:date="2018-07-14T22:56:00Z">
        <w:r w:rsidR="007D751E" w:rsidDel="003426CE">
          <w:delText>métodos para que os alunos possam desenvolver em sala de aula esta habilidade, o que é preocupa</w:delText>
        </w:r>
        <w:r w:rsidR="00F15083" w:rsidDel="003426CE">
          <w:delText>nte</w:delText>
        </w:r>
      </w:del>
      <w:ins w:id="44" w:author="André Covre" w:date="2018-07-14T22:56:00Z">
        <w:r>
          <w:t>outras práticas (</w:t>
        </w:r>
        <w:proofErr w:type="gramStart"/>
        <w:r>
          <w:t>explicita</w:t>
        </w:r>
        <w:proofErr w:type="gramEnd"/>
        <w:r>
          <w:t xml:space="preserve"> quais)</w:t>
        </w:r>
      </w:ins>
      <w:r w:rsidR="007D751E">
        <w:t>.</w:t>
      </w:r>
      <w:ins w:id="45" w:author="André Covre" w:date="2018-07-14T22:56:00Z">
        <w:r>
          <w:t xml:space="preserve"> </w:t>
        </w:r>
      </w:ins>
      <w:ins w:id="46" w:author="André Covre" w:date="2018-07-14T22:57:00Z">
        <w:r>
          <w:t xml:space="preserve">Vimos que, teoricamente, é </w:t>
        </w:r>
      </w:ins>
      <w:moveToRangeStart w:id="47" w:author="André Covre" w:date="2018-07-14T22:56:00Z" w:name="move519372324"/>
      <w:moveTo w:id="48" w:author="André Covre" w:date="2018-07-14T22:56:00Z">
        <w:del w:id="49" w:author="André Covre" w:date="2018-07-14T22:56:00Z">
          <w:r w:rsidDel="003426CE">
            <w:delText>È</w:delText>
          </w:r>
        </w:del>
        <w:r>
          <w:t xml:space="preserve"> indicado que outras </w:t>
        </w:r>
        <w:del w:id="50" w:author="André Covre" w:date="2018-07-14T22:57:00Z">
          <w:r w:rsidDel="003426CE">
            <w:delText>técnicas</w:delText>
          </w:r>
        </w:del>
      </w:moveTo>
      <w:ins w:id="51" w:author="André Covre" w:date="2018-07-14T22:57:00Z">
        <w:r>
          <w:t>práticas</w:t>
        </w:r>
      </w:ins>
      <w:moveTo w:id="52" w:author="André Covre" w:date="2018-07-14T22:56:00Z">
        <w:r>
          <w:t xml:space="preserve"> também sejam utilizadas </w:t>
        </w:r>
        <w:del w:id="53" w:author="André Covre" w:date="2018-07-14T22:57:00Z">
          <w:r w:rsidDel="003426CE">
            <w:delText>pelos professores, para que os alunos possam cada vez mais desenvolver esta habilidade que é fator determinante para que o egresso seja um melhor profissional.</w:delText>
          </w:r>
        </w:del>
      </w:moveTo>
      <w:moveToRangeEnd w:id="47"/>
      <w:ins w:id="54" w:author="André Covre" w:date="2018-07-14T22:57:00Z">
        <w:r>
          <w:t xml:space="preserve">no desenvolvimento da habilidade de </w:t>
        </w:r>
        <w:commentRangeStart w:id="55"/>
        <w:proofErr w:type="gramStart"/>
        <w:r>
          <w:t>comunicação.</w:t>
        </w:r>
        <w:commentRangeEnd w:id="55"/>
        <w:proofErr w:type="gramEnd"/>
        <w:r>
          <w:rPr>
            <w:rStyle w:val="Refdecomentrio"/>
          </w:rPr>
          <w:commentReference w:id="55"/>
        </w:r>
      </w:ins>
    </w:p>
    <w:p w14:paraId="49578B7D" w14:textId="77777777" w:rsidR="008723F0" w:rsidRDefault="008723F0" w:rsidP="003426CE">
      <w:pPr>
        <w:pStyle w:val="Ttulo2"/>
      </w:pPr>
    </w:p>
    <w:p w14:paraId="3E8F25A2" w14:textId="77777777" w:rsidR="00F15083" w:rsidRDefault="00F15083" w:rsidP="003426CE">
      <w:pPr>
        <w:pStyle w:val="Ttulo2"/>
      </w:pPr>
      <w:bookmarkStart w:id="56" w:name="_Toc519449451"/>
      <w:r>
        <w:t>5.1.2</w:t>
      </w:r>
      <w:r w:rsidR="009B5378">
        <w:t xml:space="preserve"> </w:t>
      </w:r>
      <w:commentRangeStart w:id="57"/>
      <w:r w:rsidR="009B5378">
        <w:t>Qualidades</w:t>
      </w:r>
      <w:r>
        <w:t xml:space="preserve"> de Trabalho em Equipe</w:t>
      </w:r>
      <w:commentRangeEnd w:id="57"/>
      <w:r w:rsidR="00FD599F">
        <w:rPr>
          <w:rStyle w:val="Refdecomentrio"/>
          <w:rFonts w:eastAsia="Calibri" w:cs="Arial"/>
          <w:b w:val="0"/>
        </w:rPr>
        <w:commentReference w:id="57"/>
      </w:r>
      <w:bookmarkEnd w:id="56"/>
    </w:p>
    <w:p w14:paraId="14A38EEC" w14:textId="77777777" w:rsidR="00F15083" w:rsidRDefault="00F15083" w:rsidP="00F15083"/>
    <w:p w14:paraId="61AEA9C2" w14:textId="77777777" w:rsidR="00F15083" w:rsidRPr="00F15083" w:rsidRDefault="00B51B0E" w:rsidP="000C0540">
      <w:pPr>
        <w:jc w:val="both"/>
      </w:pPr>
      <w:r>
        <w:t>Para as</w:t>
      </w:r>
      <w:proofErr w:type="gramStart"/>
      <w:r>
        <w:t xml:space="preserve"> </w:t>
      </w:r>
      <w:r w:rsidR="009B5378">
        <w:t xml:space="preserve"> </w:t>
      </w:r>
      <w:proofErr w:type="gramEnd"/>
      <w:r w:rsidR="009B5378">
        <w:t xml:space="preserve">Qualidades </w:t>
      </w:r>
      <w:r w:rsidR="001E2B6F">
        <w:t>de trabalho em equipe foram verificados nos planos de ensino se constam trabalhos ou projetos em grupo, para que os alunos pos</w:t>
      </w:r>
      <w:r w:rsidR="00747988">
        <w:t>sam desenvolver esta qualidade</w:t>
      </w:r>
      <w:r w:rsidR="00147424">
        <w:t>, “</w:t>
      </w:r>
      <w:r w:rsidR="000C0540">
        <w:rPr>
          <w:rFonts w:ascii="Arial" w:hAnsi="Arial"/>
          <w:color w:val="222222"/>
          <w:sz w:val="20"/>
          <w:shd w:val="clear" w:color="auto" w:fill="FFFFFF"/>
        </w:rPr>
        <w:t xml:space="preserve">o trabalho em grupo é uma metodologia que consegue privilegiar e incorporar as habilidades do aluno, </w:t>
      </w:r>
      <w:r w:rsidR="00147424">
        <w:rPr>
          <w:rFonts w:ascii="Arial" w:hAnsi="Arial"/>
          <w:color w:val="222222"/>
          <w:sz w:val="20"/>
          <w:shd w:val="clear" w:color="auto" w:fill="FFFFFF"/>
        </w:rPr>
        <w:t xml:space="preserve">o qual necessita comunicar-se, interagir e dialogar com outras saberes para desenvolver-se plenamente” </w:t>
      </w:r>
      <w:r w:rsidR="00147424">
        <w:t>(</w:t>
      </w:r>
      <w:r w:rsidR="00147424">
        <w:rPr>
          <w:rFonts w:ascii="Arial" w:hAnsi="Arial"/>
          <w:color w:val="222222"/>
          <w:sz w:val="20"/>
          <w:shd w:val="clear" w:color="auto" w:fill="FFFFFF"/>
        </w:rPr>
        <w:t xml:space="preserve">RIESS, 2010). </w:t>
      </w:r>
    </w:p>
    <w:p w14:paraId="04B34FE5" w14:textId="77777777" w:rsidR="008F626D" w:rsidRDefault="00C40B5C" w:rsidP="00927273">
      <w:pPr>
        <w:jc w:val="both"/>
      </w:pPr>
      <w:r>
        <w:t xml:space="preserve">Além do desenvolvimento da qualidade interpessoal de trabalho em equipe, o trabalho em grupo auxilia os alunos ao desenvolvimento de </w:t>
      </w:r>
      <w:proofErr w:type="gramStart"/>
      <w:r>
        <w:t>outros caracter</w:t>
      </w:r>
      <w:r w:rsidR="00927273">
        <w:t>ísticas</w:t>
      </w:r>
      <w:proofErr w:type="gramEnd"/>
      <w:r w:rsidR="00927273">
        <w:t xml:space="preserve"> importantes como comunicação, </w:t>
      </w:r>
      <w:r w:rsidR="00836BDB">
        <w:t xml:space="preserve">liderança, empatia entre outras. </w:t>
      </w:r>
    </w:p>
    <w:p w14:paraId="6E0CC48D" w14:textId="77777777" w:rsidR="0048203A" w:rsidRDefault="0048203A" w:rsidP="0048203A">
      <w:pPr>
        <w:jc w:val="both"/>
      </w:pPr>
      <w:r>
        <w:t xml:space="preserve">O gráfico </w:t>
      </w:r>
      <w:proofErr w:type="gramStart"/>
      <w:r>
        <w:t>2</w:t>
      </w:r>
      <w:proofErr w:type="gramEnd"/>
      <w:r>
        <w:t xml:space="preserve"> representa uma amostra da base que foi estudada contendo 31 disciplinas, sendo que</w:t>
      </w:r>
      <w:r w:rsidR="00B044DF">
        <w:t xml:space="preserve"> 12 </w:t>
      </w:r>
      <w:r w:rsidR="00BA460C">
        <w:t>(38,70</w:t>
      </w:r>
      <w:r>
        <w:t>%) dessas</w:t>
      </w:r>
      <w:r w:rsidR="00BA460C">
        <w:t xml:space="preserve"> disciplinas</w:t>
      </w:r>
      <w:r>
        <w:t xml:space="preserve"> possuem metodologias aplicadas em sala de aula de forma explícita, as quais permitem que os discentes desenvolvam</w:t>
      </w:r>
      <w:r w:rsidR="00BA460C">
        <w:t xml:space="preserve"> a qualidade de trabalho em equipe</w:t>
      </w:r>
      <w:r>
        <w:t xml:space="preserve">. </w:t>
      </w:r>
      <w:r w:rsidR="00BA460C">
        <w:t>No entanto 19 (61,29</w:t>
      </w:r>
      <w:r>
        <w:t xml:space="preserve">%) não possuem tais metodologias. </w:t>
      </w:r>
    </w:p>
    <w:p w14:paraId="7ADD568C" w14:textId="77777777" w:rsidR="003F0577" w:rsidRDefault="003F0577" w:rsidP="008E4567"/>
    <w:p w14:paraId="184E267B" w14:textId="77777777" w:rsidR="00B044DF" w:rsidRDefault="00B044DF" w:rsidP="008E4567"/>
    <w:p w14:paraId="09270CA3" w14:textId="77777777" w:rsidR="00B044DF" w:rsidRDefault="00B044DF" w:rsidP="008E4567"/>
    <w:p w14:paraId="3A1C756C" w14:textId="77777777" w:rsidR="00B044DF" w:rsidRDefault="00B044DF" w:rsidP="008E4567"/>
    <w:p w14:paraId="70D19084" w14:textId="77777777" w:rsidR="00B044DF" w:rsidRDefault="00B044DF" w:rsidP="008E4567"/>
    <w:p w14:paraId="32A20174" w14:textId="77777777" w:rsidR="008723F0" w:rsidRDefault="008723F0" w:rsidP="008723F0"/>
    <w:p w14:paraId="0C1E8F64" w14:textId="77777777" w:rsidR="00B044DF" w:rsidRDefault="00B044DF" w:rsidP="008723F0">
      <w:pPr>
        <w:jc w:val="center"/>
      </w:pPr>
      <w:r>
        <w:t xml:space="preserve">Gráfico </w:t>
      </w:r>
      <w:proofErr w:type="gramStart"/>
      <w:r>
        <w:t>2</w:t>
      </w:r>
      <w:proofErr w:type="gramEnd"/>
      <w:r>
        <w:t>: Habilidades de Trabalho em Equipe</w:t>
      </w:r>
    </w:p>
    <w:p w14:paraId="0B6FB76A" w14:textId="77777777" w:rsidR="00B044DF" w:rsidRDefault="00B044DF" w:rsidP="00B044DF">
      <w:pPr>
        <w:jc w:val="center"/>
      </w:pPr>
    </w:p>
    <w:p w14:paraId="57DC06F1" w14:textId="77777777" w:rsidR="00B044DF" w:rsidRDefault="00B044DF" w:rsidP="00B044DF">
      <w:pPr>
        <w:jc w:val="center"/>
      </w:pPr>
      <w:r>
        <w:rPr>
          <w:noProof/>
          <w:lang w:eastAsia="pt-BR"/>
        </w:rPr>
        <w:drawing>
          <wp:inline distT="0" distB="0" distL="0" distR="0" wp14:anchorId="2D97A7D6" wp14:editId="2E0E7D8E">
            <wp:extent cx="4572000" cy="2743200"/>
            <wp:effectExtent l="0" t="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F03368D" w14:textId="77777777" w:rsidR="00B044DF" w:rsidRDefault="00B044DF" w:rsidP="00B044DF">
      <w:pPr>
        <w:pStyle w:val="Subttulo"/>
        <w:jc w:val="center"/>
      </w:pPr>
      <w:r>
        <w:t>Fonte:</w:t>
      </w:r>
      <w:proofErr w:type="gramStart"/>
      <w:r>
        <w:t xml:space="preserve">  </w:t>
      </w:r>
      <w:proofErr w:type="gramEnd"/>
      <w:r>
        <w:t xml:space="preserve">Próprio autor </w:t>
      </w:r>
    </w:p>
    <w:p w14:paraId="29508163" w14:textId="77777777" w:rsidR="00C95029" w:rsidRDefault="00C95029" w:rsidP="00BD1E1E">
      <w:pPr>
        <w:jc w:val="both"/>
      </w:pPr>
    </w:p>
    <w:p w14:paraId="1080755B" w14:textId="77777777" w:rsidR="003F0577" w:rsidRDefault="008723F0" w:rsidP="00BD1E1E">
      <w:pPr>
        <w:jc w:val="both"/>
      </w:pPr>
      <w:r>
        <w:t>Sendo as seguintes disciplinas as que possuem esta qualidade descrita diretamente:</w:t>
      </w:r>
    </w:p>
    <w:p w14:paraId="2B22D4FD" w14:textId="77777777" w:rsidR="008723F0" w:rsidRDefault="008723F0" w:rsidP="00BD1E1E">
      <w:pPr>
        <w:jc w:val="both"/>
      </w:pPr>
    </w:p>
    <w:p w14:paraId="7251B8D6" w14:textId="77777777" w:rsidR="00744E0C" w:rsidRDefault="008723F0" w:rsidP="00724D25">
      <w:pPr>
        <w:pStyle w:val="PargrafodaLista"/>
        <w:numPr>
          <w:ilvl w:val="0"/>
          <w:numId w:val="11"/>
        </w:numPr>
        <w:jc w:val="both"/>
      </w:pPr>
      <w:r>
        <w:t>Teoria Geral dos Sistemas (COM003) – (2º Período, cursado em 2012/02)</w:t>
      </w:r>
      <w:proofErr w:type="gramStart"/>
      <w:r>
        <w:t xml:space="preserve"> </w:t>
      </w:r>
      <w:r w:rsidR="00744E0C">
        <w:t xml:space="preserve"> </w:t>
      </w:r>
      <w:proofErr w:type="gramEnd"/>
      <w:r w:rsidR="00744E0C">
        <w:t>-Discussões em sala de aula, exercícios em grupo;</w:t>
      </w:r>
    </w:p>
    <w:p w14:paraId="442CDC28" w14:textId="77777777" w:rsidR="008723F0" w:rsidRDefault="00744E0C" w:rsidP="00724D25">
      <w:pPr>
        <w:pStyle w:val="PargrafodaLista"/>
        <w:numPr>
          <w:ilvl w:val="0"/>
          <w:numId w:val="11"/>
        </w:numPr>
        <w:jc w:val="both"/>
      </w:pPr>
      <w:r>
        <w:t xml:space="preserve">Administração </w:t>
      </w:r>
      <w:proofErr w:type="gramStart"/>
      <w:r>
        <w:t>1</w:t>
      </w:r>
      <w:proofErr w:type="gramEnd"/>
      <w:r>
        <w:t xml:space="preserve"> (COM007)  – (3º Período, cursado em 2013/01)  - Discussões em sala de aula, trabalho em grupo, projeto da disciplina que </w:t>
      </w:r>
      <w:r w:rsidR="00381AFF">
        <w:t>inclui criar uma equipe e promover um evento;</w:t>
      </w:r>
    </w:p>
    <w:p w14:paraId="0806D276" w14:textId="77777777" w:rsidR="00381AFF" w:rsidRDefault="00381AFF" w:rsidP="00724D25">
      <w:pPr>
        <w:pStyle w:val="PargrafodaLista"/>
        <w:numPr>
          <w:ilvl w:val="0"/>
          <w:numId w:val="11"/>
        </w:numPr>
        <w:jc w:val="both"/>
      </w:pPr>
      <w:r>
        <w:t xml:space="preserve">Administração </w:t>
      </w:r>
      <w:proofErr w:type="gramStart"/>
      <w:r>
        <w:t>2</w:t>
      </w:r>
      <w:proofErr w:type="gramEnd"/>
      <w:r>
        <w:t xml:space="preserve"> (COM011)  (4º Período, cursado em 2015/01) </w:t>
      </w:r>
      <w:r w:rsidR="00127C00">
        <w:t xml:space="preserve">– </w:t>
      </w:r>
      <w:proofErr w:type="spellStart"/>
      <w:r w:rsidR="00127C00">
        <w:t>Trabahos</w:t>
      </w:r>
      <w:proofErr w:type="spellEnd"/>
      <w:r w:rsidR="00127C00">
        <w:t xml:space="preserve"> em grupo;</w:t>
      </w:r>
    </w:p>
    <w:p w14:paraId="08C4A9E0" w14:textId="77777777" w:rsidR="00127C00" w:rsidRDefault="00127C00" w:rsidP="00724D25">
      <w:pPr>
        <w:pStyle w:val="PargrafodaLista"/>
        <w:numPr>
          <w:ilvl w:val="0"/>
          <w:numId w:val="11"/>
        </w:numPr>
        <w:jc w:val="both"/>
      </w:pPr>
      <w:r>
        <w:lastRenderedPageBreak/>
        <w:t xml:space="preserve">Fundamentos de Contabilidade (COM012) - </w:t>
      </w:r>
      <w:r>
        <w:tab/>
      </w:r>
      <w:proofErr w:type="gramStart"/>
      <w:r>
        <w:t>(</w:t>
      </w:r>
      <w:proofErr w:type="gramEnd"/>
      <w:r>
        <w:t>4º Período, cursado em 2013/02) –</w:t>
      </w:r>
    </w:p>
    <w:p w14:paraId="7BB5A1E8" w14:textId="77777777" w:rsidR="00127C00" w:rsidRDefault="00127C00" w:rsidP="00BD1E1E">
      <w:pPr>
        <w:pStyle w:val="PargrafodaLista"/>
        <w:jc w:val="both"/>
      </w:pPr>
      <w:r>
        <w:t>Trabalho em grupo;</w:t>
      </w:r>
    </w:p>
    <w:p w14:paraId="02112F94" w14:textId="77777777" w:rsidR="00127C00" w:rsidRDefault="00127C00" w:rsidP="00724D25">
      <w:pPr>
        <w:pStyle w:val="PargrafodaLista"/>
        <w:numPr>
          <w:ilvl w:val="0"/>
          <w:numId w:val="11"/>
        </w:numPr>
        <w:jc w:val="both"/>
      </w:pPr>
      <w:r>
        <w:t>Gestão em Sistemas de Informação (COM018) – (5º Período, cursado em 2014/02) – Trabalho em grupo;</w:t>
      </w:r>
    </w:p>
    <w:p w14:paraId="685B02A0" w14:textId="77777777" w:rsidR="00127C00" w:rsidRDefault="00127C00" w:rsidP="00724D25">
      <w:pPr>
        <w:pStyle w:val="PargrafodaLista"/>
        <w:numPr>
          <w:ilvl w:val="0"/>
          <w:numId w:val="11"/>
        </w:numPr>
        <w:jc w:val="both"/>
      </w:pPr>
      <w:r>
        <w:t xml:space="preserve">Engenharia Web (COM020) – (6º Período, cursado em 2015/02) </w:t>
      </w:r>
      <w:proofErr w:type="gramStart"/>
      <w:r w:rsidR="004065B8">
        <w:t>–Trabalho</w:t>
      </w:r>
      <w:proofErr w:type="gramEnd"/>
      <w:r w:rsidR="004065B8">
        <w:t xml:space="preserve"> de Web (Desenvolvimento em equipe de um software web);</w:t>
      </w:r>
    </w:p>
    <w:p w14:paraId="0680A75F" w14:textId="77777777" w:rsidR="00127C00" w:rsidRDefault="004065B8" w:rsidP="00BD1E1E">
      <w:pPr>
        <w:pStyle w:val="PargrafodaLista"/>
        <w:jc w:val="both"/>
      </w:pPr>
      <w:r>
        <w:t xml:space="preserve">Comportamento Organizacional (COM030) – (7º Período, cursado em 2013/02) </w:t>
      </w:r>
      <w:proofErr w:type="gramStart"/>
      <w:r w:rsidR="000058F6">
        <w:t>–Tópico</w:t>
      </w:r>
      <w:proofErr w:type="gramEnd"/>
      <w:r w:rsidR="000058F6">
        <w:t xml:space="preserve"> da disciplina sobre relacionamento interpessoal, ênfase no processo de interação analista-usuário. Trabalho em grupo;</w:t>
      </w:r>
    </w:p>
    <w:p w14:paraId="10A19991" w14:textId="77777777" w:rsidR="000058F6" w:rsidRDefault="000058F6" w:rsidP="00724D25">
      <w:pPr>
        <w:pStyle w:val="PargrafodaLista"/>
        <w:numPr>
          <w:ilvl w:val="0"/>
          <w:numId w:val="11"/>
        </w:numPr>
        <w:jc w:val="both"/>
      </w:pPr>
      <w:r>
        <w:t>Engenharia de Software II (COM027) – (7º Período, cursado em 2016/01) – Trabalho final em grupo;</w:t>
      </w:r>
    </w:p>
    <w:p w14:paraId="228D100B" w14:textId="77777777" w:rsidR="000058F6" w:rsidRDefault="00B25DF8" w:rsidP="00724D25">
      <w:pPr>
        <w:pStyle w:val="PargrafodaLista"/>
        <w:numPr>
          <w:ilvl w:val="0"/>
          <w:numId w:val="11"/>
        </w:numPr>
        <w:jc w:val="both"/>
      </w:pPr>
      <w:r>
        <w:t>Trabalho Cooperativo Apoiado por Computador (COM029) – (7º Período, cursado em 2015/02) – Projeto de trabalho em equipe para entrega de software para entidade social;</w:t>
      </w:r>
    </w:p>
    <w:p w14:paraId="18AD2A99" w14:textId="77777777" w:rsidR="003733FE" w:rsidRDefault="003733FE" w:rsidP="00724D25">
      <w:pPr>
        <w:pStyle w:val="PargrafodaLista"/>
        <w:numPr>
          <w:ilvl w:val="0"/>
          <w:numId w:val="11"/>
        </w:numPr>
        <w:jc w:val="both"/>
      </w:pPr>
      <w:r>
        <w:t xml:space="preserve">Empreendedorismo (COM035) – (8º Período, cursado em 2014/01) – </w:t>
      </w:r>
      <w:r w:rsidR="000E4974">
        <w:t xml:space="preserve">Projeto de negócios envolvendo trabalho em grupos. </w:t>
      </w:r>
    </w:p>
    <w:p w14:paraId="4647F6B0" w14:textId="77777777" w:rsidR="000E4974" w:rsidRDefault="000E4974" w:rsidP="00724D25">
      <w:pPr>
        <w:pStyle w:val="PargrafodaLista"/>
        <w:numPr>
          <w:ilvl w:val="0"/>
          <w:numId w:val="11"/>
        </w:numPr>
        <w:jc w:val="both"/>
      </w:pPr>
      <w:r>
        <w:t>Gerência de Projetos de Software (COM033) – (8º Período, cursado em 2017/01) – Trabalho em Grupo;</w:t>
      </w:r>
    </w:p>
    <w:p w14:paraId="51CFA63D" w14:textId="77777777" w:rsidR="000E4974" w:rsidRDefault="000E4974" w:rsidP="00724D25">
      <w:pPr>
        <w:pStyle w:val="PargrafodaLista"/>
        <w:numPr>
          <w:ilvl w:val="0"/>
          <w:numId w:val="11"/>
        </w:numPr>
        <w:jc w:val="both"/>
      </w:pPr>
      <w:r>
        <w:t xml:space="preserve">Segurança e Auditoria de Sistemas (COM034) – (8º Período, cursado em 2017/01) – Trabalho em </w:t>
      </w:r>
      <w:proofErr w:type="gramStart"/>
      <w:r>
        <w:t>Grupo ;</w:t>
      </w:r>
      <w:proofErr w:type="gramEnd"/>
    </w:p>
    <w:p w14:paraId="26294602" w14:textId="77777777" w:rsidR="000E4974" w:rsidRDefault="001C4E93" w:rsidP="00BD1E1E">
      <w:pPr>
        <w:jc w:val="both"/>
      </w:pPr>
      <w:r>
        <w:t>Das disciplinas analisadas utilizam das seguintes metodologias para desenvolvimento desta qualidade interpessoal pelos alunos:</w:t>
      </w:r>
    </w:p>
    <w:p w14:paraId="186F7805" w14:textId="77777777" w:rsidR="001C4E93" w:rsidRDefault="007B55AD" w:rsidP="00724D25">
      <w:pPr>
        <w:pStyle w:val="PargrafodaLista"/>
        <w:numPr>
          <w:ilvl w:val="0"/>
          <w:numId w:val="12"/>
        </w:numPr>
        <w:jc w:val="both"/>
      </w:pPr>
      <w:r>
        <w:t xml:space="preserve">Trabalho em Grupo: </w:t>
      </w:r>
      <w:proofErr w:type="gramStart"/>
      <w:r w:rsidR="00D12405">
        <w:t>7</w:t>
      </w:r>
      <w:proofErr w:type="gramEnd"/>
      <w:r w:rsidR="005348B7">
        <w:t xml:space="preserve"> Disciplinas (COM034,COM033,COM027</w:t>
      </w:r>
      <w:r w:rsidR="00D12405">
        <w:t>,COM011,COM012,COM018,COM030);</w:t>
      </w:r>
    </w:p>
    <w:p w14:paraId="075C21A0" w14:textId="77777777" w:rsidR="00D12405" w:rsidRDefault="00D12405" w:rsidP="00724D25">
      <w:pPr>
        <w:pStyle w:val="PargrafodaLista"/>
        <w:numPr>
          <w:ilvl w:val="0"/>
          <w:numId w:val="12"/>
        </w:numPr>
        <w:jc w:val="both"/>
      </w:pPr>
      <w:r>
        <w:t>Tópicos da disciplina voltados</w:t>
      </w:r>
      <w:r w:rsidR="00EB14BE">
        <w:t xml:space="preserve"> para o ensino desta qualidade: </w:t>
      </w:r>
      <w:proofErr w:type="gramStart"/>
      <w:r w:rsidR="00EB14BE">
        <w:t>1</w:t>
      </w:r>
      <w:proofErr w:type="gramEnd"/>
      <w:r w:rsidR="00EB14BE">
        <w:t xml:space="preserve"> Disciplina (COM030);</w:t>
      </w:r>
    </w:p>
    <w:p w14:paraId="7482A760" w14:textId="77777777" w:rsidR="00EB14BE" w:rsidRDefault="00EB14BE" w:rsidP="00724D25">
      <w:pPr>
        <w:pStyle w:val="PargrafodaLista"/>
        <w:numPr>
          <w:ilvl w:val="0"/>
          <w:numId w:val="12"/>
        </w:numPr>
        <w:jc w:val="both"/>
      </w:pPr>
      <w:r>
        <w:t xml:space="preserve">Projetos da </w:t>
      </w:r>
      <w:proofErr w:type="spellStart"/>
      <w:r>
        <w:t>discipilina</w:t>
      </w:r>
      <w:proofErr w:type="spellEnd"/>
      <w:r>
        <w:t xml:space="preserve"> que incluem o trabalho em equipe:</w:t>
      </w:r>
      <w:r w:rsidR="006563B3">
        <w:t xml:space="preserve"> </w:t>
      </w:r>
      <w:proofErr w:type="gramStart"/>
      <w:r w:rsidR="006563B3">
        <w:t>4</w:t>
      </w:r>
      <w:proofErr w:type="gramEnd"/>
      <w:r w:rsidR="006563B3">
        <w:t xml:space="preserve"> Disciplinas</w:t>
      </w:r>
      <w:r>
        <w:t xml:space="preserve"> (COM035, COM029, </w:t>
      </w:r>
      <w:r w:rsidR="006563B3">
        <w:t>COM007, COM020);</w:t>
      </w:r>
    </w:p>
    <w:p w14:paraId="535C0D2D" w14:textId="77777777" w:rsidR="006563B3" w:rsidRDefault="006563B3" w:rsidP="00724D25">
      <w:pPr>
        <w:pStyle w:val="PargrafodaLista"/>
        <w:numPr>
          <w:ilvl w:val="0"/>
          <w:numId w:val="12"/>
        </w:numPr>
        <w:jc w:val="both"/>
      </w:pPr>
      <w:r>
        <w:t xml:space="preserve">Exercícios em grupo: </w:t>
      </w:r>
      <w:proofErr w:type="gramStart"/>
      <w:r>
        <w:t>1</w:t>
      </w:r>
      <w:proofErr w:type="gramEnd"/>
      <w:r>
        <w:t xml:space="preserve"> Disciplina (COM003) .</w:t>
      </w:r>
    </w:p>
    <w:p w14:paraId="0D726891" w14:textId="77777777" w:rsidR="006563B3" w:rsidRDefault="006563B3" w:rsidP="00BD1E1E">
      <w:pPr>
        <w:jc w:val="both"/>
      </w:pPr>
    </w:p>
    <w:p w14:paraId="792247C2" w14:textId="77777777" w:rsidR="006563B3" w:rsidRDefault="006563B3" w:rsidP="00BD1E1E">
      <w:pPr>
        <w:jc w:val="both"/>
      </w:pPr>
      <w:commentRangeStart w:id="58"/>
      <w:r>
        <w:t>Podemos perceber que em relação ao desenvolvimento da qualidade interpessoal de trabalho em equipe, a metodologia mais utilizada é a de trabalhos em grupo que ocorre em sete disciplinas. O número de disciplinas nos quais explicitam metodologias que permitem os alunos desenvolverem esta qualidade ainda é muito baixo, o que nos leva a perceber</w:t>
      </w:r>
      <w:proofErr w:type="gramStart"/>
      <w:r>
        <w:t xml:space="preserve">  </w:t>
      </w:r>
      <w:proofErr w:type="gramEnd"/>
      <w:r>
        <w:t xml:space="preserve">que é necessário mais atenção a esta qualidade. </w:t>
      </w:r>
      <w:commentRangeEnd w:id="58"/>
      <w:r w:rsidR="00321AF9">
        <w:rPr>
          <w:rStyle w:val="Refdecomentrio"/>
        </w:rPr>
        <w:commentReference w:id="58"/>
      </w:r>
    </w:p>
    <w:p w14:paraId="3327C973" w14:textId="77777777" w:rsidR="006563B3" w:rsidRDefault="006563B3" w:rsidP="00BD1E1E">
      <w:pPr>
        <w:jc w:val="both"/>
      </w:pPr>
    </w:p>
    <w:p w14:paraId="186810E1" w14:textId="77777777" w:rsidR="006563B3" w:rsidRDefault="002F6AB9" w:rsidP="003426CE">
      <w:pPr>
        <w:pStyle w:val="Ttulo2"/>
      </w:pPr>
      <w:bookmarkStart w:id="59" w:name="_Toc519449452"/>
      <w:r>
        <w:t>5.1.3</w:t>
      </w:r>
      <w:r w:rsidR="003758F4">
        <w:t xml:space="preserve"> </w:t>
      </w:r>
      <w:commentRangeStart w:id="60"/>
      <w:r w:rsidR="003758F4">
        <w:t>Qualidades</w:t>
      </w:r>
      <w:r>
        <w:t xml:space="preserve"> de Organização</w:t>
      </w:r>
      <w:commentRangeEnd w:id="60"/>
      <w:r w:rsidR="00321AF9">
        <w:rPr>
          <w:rStyle w:val="Refdecomentrio"/>
          <w:rFonts w:eastAsia="Calibri" w:cs="Arial"/>
          <w:b w:val="0"/>
        </w:rPr>
        <w:commentReference w:id="60"/>
      </w:r>
      <w:bookmarkEnd w:id="59"/>
    </w:p>
    <w:p w14:paraId="6B5C41E1" w14:textId="77777777" w:rsidR="002F6AB9" w:rsidRDefault="002F6AB9" w:rsidP="00BD1E1E">
      <w:pPr>
        <w:jc w:val="both"/>
      </w:pPr>
    </w:p>
    <w:p w14:paraId="4D585324" w14:textId="77777777" w:rsidR="003758F4" w:rsidRDefault="003758F4" w:rsidP="00BD1E1E">
      <w:pPr>
        <w:jc w:val="both"/>
        <w:rPr>
          <w:shd w:val="clear" w:color="auto" w:fill="FFFFFF"/>
        </w:rPr>
      </w:pPr>
      <w:r>
        <w:t xml:space="preserve">Para as qualidades de organização foram avaliadas as disciplinas que continham no plano de ensino tópicos que eram diretamente relacionados </w:t>
      </w:r>
      <w:proofErr w:type="gramStart"/>
      <w:r>
        <w:t>a</w:t>
      </w:r>
      <w:proofErr w:type="gramEnd"/>
      <w:r>
        <w:t xml:space="preserve"> organização e controle de organizações. </w:t>
      </w:r>
      <w:r w:rsidR="009F413D">
        <w:t xml:space="preserve">Também foram avaliadas disciplinas onde no plano </w:t>
      </w:r>
      <w:r w:rsidR="00FE6638">
        <w:t>de ensino conseguíamos</w:t>
      </w:r>
      <w:r w:rsidR="009F413D">
        <w:t xml:space="preserve"> inferir que era necessário o aluno </w:t>
      </w:r>
      <w:r w:rsidR="00EC5595">
        <w:rPr>
          <w:shd w:val="clear" w:color="auto" w:fill="FFFFFF"/>
        </w:rPr>
        <w:t>realizar tarefas dentro de tempo proposto e recurso proposto, com sequência de execução definida, pois para esta qualidade está sendo</w:t>
      </w:r>
      <w:proofErr w:type="gramStart"/>
      <w:r w:rsidR="00EC5595">
        <w:rPr>
          <w:shd w:val="clear" w:color="auto" w:fill="FFFFFF"/>
        </w:rPr>
        <w:t xml:space="preserve">  </w:t>
      </w:r>
      <w:proofErr w:type="gramEnd"/>
      <w:r w:rsidR="00EC5595">
        <w:rPr>
          <w:shd w:val="clear" w:color="auto" w:fill="FFFFFF"/>
        </w:rPr>
        <w:t>seguida a definição de Segundo AHMED (2013).</w:t>
      </w:r>
    </w:p>
    <w:p w14:paraId="507A7667" w14:textId="77777777" w:rsidR="00EC5595" w:rsidRDefault="00EC5595" w:rsidP="00BD1E1E">
      <w:pPr>
        <w:jc w:val="both"/>
      </w:pPr>
      <w:r>
        <w:t xml:space="preserve">O gráfico </w:t>
      </w:r>
      <w:proofErr w:type="gramStart"/>
      <w:r>
        <w:t>3</w:t>
      </w:r>
      <w:proofErr w:type="gramEnd"/>
      <w:r>
        <w:t xml:space="preserve"> representa uma amostra da base que foi estudada conte</w:t>
      </w:r>
      <w:r w:rsidR="00316F0A">
        <w:t>ndo 31 disciplinas, sendo que 7 (22,58</w:t>
      </w:r>
      <w:r>
        <w:t xml:space="preserve">%) dessas disciplinas possuem metodologias aplicadas em sala de aula de forma explícita, as quais permitem que os discentes desenvolvam a qualidade de </w:t>
      </w:r>
      <w:r w:rsidR="00316F0A">
        <w:t xml:space="preserve"> organização.</w:t>
      </w:r>
      <w:r>
        <w:t xml:space="preserve"> No ent</w:t>
      </w:r>
      <w:r w:rsidR="00316F0A">
        <w:t>anto 24 (77,41</w:t>
      </w:r>
      <w:r>
        <w:t xml:space="preserve">%) não possuem tais metodologias. </w:t>
      </w:r>
    </w:p>
    <w:p w14:paraId="051D1D98" w14:textId="77777777" w:rsidR="003A6D52" w:rsidRDefault="003A6D52" w:rsidP="00EC5595">
      <w:pPr>
        <w:jc w:val="both"/>
      </w:pPr>
      <w:r>
        <w:tab/>
      </w:r>
    </w:p>
    <w:p w14:paraId="49051155" w14:textId="77777777" w:rsidR="003A6D52" w:rsidRDefault="003A6D52" w:rsidP="003A6D52">
      <w:pPr>
        <w:jc w:val="center"/>
      </w:pPr>
      <w:r>
        <w:lastRenderedPageBreak/>
        <w:t xml:space="preserve">Gráfico </w:t>
      </w:r>
      <w:proofErr w:type="gramStart"/>
      <w:r>
        <w:t>3</w:t>
      </w:r>
      <w:proofErr w:type="gramEnd"/>
      <w:r>
        <w:t xml:space="preserve">: Habilidades de Organização </w:t>
      </w:r>
    </w:p>
    <w:p w14:paraId="6276BDCC" w14:textId="77777777" w:rsidR="002F6AB9" w:rsidRPr="002F6AB9" w:rsidRDefault="002F6AB9" w:rsidP="002F6AB9"/>
    <w:p w14:paraId="005C25BD" w14:textId="77777777" w:rsidR="003733FE" w:rsidRDefault="003A6D52" w:rsidP="003A6D52">
      <w:pPr>
        <w:pStyle w:val="PargrafodaLista"/>
        <w:jc w:val="center"/>
      </w:pPr>
      <w:r>
        <w:rPr>
          <w:noProof/>
          <w:lang w:eastAsia="pt-BR"/>
        </w:rPr>
        <w:drawing>
          <wp:inline distT="0" distB="0" distL="0" distR="0" wp14:anchorId="7CF38EFE" wp14:editId="26C1A162">
            <wp:extent cx="4572000" cy="274320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A2062FA" w14:textId="77777777" w:rsidR="003A6D52" w:rsidRDefault="003A6D52" w:rsidP="003A6D52">
      <w:pPr>
        <w:pStyle w:val="Subttulo"/>
        <w:jc w:val="center"/>
      </w:pPr>
      <w:r>
        <w:t>Fonte:</w:t>
      </w:r>
      <w:proofErr w:type="gramStart"/>
      <w:r>
        <w:t xml:space="preserve">  </w:t>
      </w:r>
      <w:proofErr w:type="gramEnd"/>
      <w:r>
        <w:t>Próprio autor</w:t>
      </w:r>
    </w:p>
    <w:p w14:paraId="77820E2C" w14:textId="77777777" w:rsidR="003A6D52" w:rsidRDefault="003A6D52" w:rsidP="00BD1E1E">
      <w:pPr>
        <w:tabs>
          <w:tab w:val="right" w:pos="8504"/>
        </w:tabs>
        <w:jc w:val="both"/>
      </w:pPr>
      <w:r>
        <w:t>Sendo as seguintes disciplinas que possuem esta qualidade descrita diretamente:</w:t>
      </w:r>
      <w:r w:rsidR="00BD1E1E">
        <w:tab/>
      </w:r>
    </w:p>
    <w:p w14:paraId="5366B827" w14:textId="77777777" w:rsidR="003810FF" w:rsidRDefault="003810FF" w:rsidP="00724D25">
      <w:pPr>
        <w:pStyle w:val="PargrafodaLista"/>
        <w:numPr>
          <w:ilvl w:val="0"/>
          <w:numId w:val="13"/>
        </w:numPr>
        <w:jc w:val="both"/>
      </w:pPr>
      <w:r>
        <w:t>Teoria Geral dos Sistemas (COM003) – (2º Período, cursado em 2012/02)</w:t>
      </w:r>
      <w:proofErr w:type="gramStart"/>
      <w:r>
        <w:t xml:space="preserve">  </w:t>
      </w:r>
      <w:proofErr w:type="gramEnd"/>
      <w:r>
        <w:t xml:space="preserve">- Tópicos </w:t>
      </w:r>
      <w:r w:rsidR="00BD1E1E">
        <w:t>da disciplina que ensinam planejamento, estruturação, construção e análise</w:t>
      </w:r>
    </w:p>
    <w:p w14:paraId="26B387E9" w14:textId="77777777" w:rsidR="00BD1E1E" w:rsidRDefault="00BD1E1E" w:rsidP="00724D25">
      <w:pPr>
        <w:pStyle w:val="PargrafodaLista"/>
        <w:numPr>
          <w:ilvl w:val="0"/>
          <w:numId w:val="13"/>
        </w:numPr>
        <w:jc w:val="both"/>
      </w:pPr>
      <w:r>
        <w:t xml:space="preserve">Administração </w:t>
      </w:r>
      <w:proofErr w:type="gramStart"/>
      <w:r>
        <w:t>1</w:t>
      </w:r>
      <w:proofErr w:type="gramEnd"/>
      <w:r>
        <w:t xml:space="preserve"> (COM007)  – (3º Período, cursado em 2013/01)  - </w:t>
      </w:r>
      <w:r w:rsidR="00476724">
        <w:t xml:space="preserve">Tópicos da disciplina que ensinam gestão de organizações, planejamento estratégia. </w:t>
      </w:r>
      <w:r w:rsidR="002F3EF6">
        <w:t>Estudo de caso na área</w:t>
      </w:r>
      <w:r w:rsidR="00476724">
        <w:t>;</w:t>
      </w:r>
    </w:p>
    <w:p w14:paraId="5071C405" w14:textId="77777777" w:rsidR="00476724" w:rsidRDefault="00476724" w:rsidP="00724D25">
      <w:pPr>
        <w:pStyle w:val="PargrafodaLista"/>
        <w:numPr>
          <w:ilvl w:val="0"/>
          <w:numId w:val="13"/>
        </w:numPr>
        <w:jc w:val="both"/>
      </w:pPr>
      <w:r>
        <w:t xml:space="preserve">Administração </w:t>
      </w:r>
      <w:proofErr w:type="gramStart"/>
      <w:r>
        <w:t>2</w:t>
      </w:r>
      <w:proofErr w:type="gramEnd"/>
      <w:r>
        <w:t xml:space="preserve"> (COM011)  (4º Período, cursado em 2015/01) – Tópicos da disciplina que </w:t>
      </w:r>
      <w:r w:rsidR="002F3EF6">
        <w:t>ensinam gestão de organizações, análise organizacional. Estudo de caso na área;</w:t>
      </w:r>
    </w:p>
    <w:p w14:paraId="3779CD82" w14:textId="77777777" w:rsidR="002F3EF6" w:rsidRDefault="002F3EF6" w:rsidP="00724D25">
      <w:pPr>
        <w:pStyle w:val="PargrafodaLista"/>
        <w:numPr>
          <w:ilvl w:val="0"/>
          <w:numId w:val="13"/>
        </w:numPr>
        <w:jc w:val="both"/>
      </w:pPr>
      <w:r>
        <w:t xml:space="preserve">Fundamentos de Contabilidade (COM012) - </w:t>
      </w:r>
      <w:r>
        <w:tab/>
      </w:r>
      <w:proofErr w:type="gramStart"/>
      <w:r>
        <w:t>(</w:t>
      </w:r>
      <w:proofErr w:type="gramEnd"/>
      <w:r>
        <w:t>4º Período, cursado em 2013/02) –</w:t>
      </w:r>
    </w:p>
    <w:p w14:paraId="56CDB7F6" w14:textId="77777777" w:rsidR="002F3EF6" w:rsidRDefault="002F3EF6" w:rsidP="002F3EF6">
      <w:pPr>
        <w:pStyle w:val="PargrafodaLista"/>
        <w:jc w:val="both"/>
      </w:pPr>
      <w:r>
        <w:t xml:space="preserve">Tópicos da disciplina que ensinam sobre organização </w:t>
      </w:r>
      <w:r w:rsidR="009475C8">
        <w:t>financeira dentro das empresas</w:t>
      </w:r>
      <w:r>
        <w:t>;</w:t>
      </w:r>
    </w:p>
    <w:p w14:paraId="2D173A00" w14:textId="77777777" w:rsidR="009475C8" w:rsidRDefault="009475C8" w:rsidP="00724D25">
      <w:pPr>
        <w:pStyle w:val="PargrafodaLista"/>
        <w:numPr>
          <w:ilvl w:val="0"/>
          <w:numId w:val="13"/>
        </w:numPr>
        <w:jc w:val="both"/>
      </w:pPr>
      <w:r>
        <w:t xml:space="preserve">Gestão em Sistemas de Informação (COM018) – (5º Período, cursado em 2014/02) </w:t>
      </w:r>
      <w:proofErr w:type="gramStart"/>
      <w:r>
        <w:t>–Tópico</w:t>
      </w:r>
      <w:proofErr w:type="gramEnd"/>
      <w:r>
        <w:t xml:space="preserve"> da disciplina que ensina sobre estrutura </w:t>
      </w:r>
      <w:proofErr w:type="spellStart"/>
      <w:r>
        <w:t>Plan</w:t>
      </w:r>
      <w:proofErr w:type="spellEnd"/>
      <w:r>
        <w:t xml:space="preserve">, </w:t>
      </w:r>
      <w:proofErr w:type="spellStart"/>
      <w:r>
        <w:t>Check</w:t>
      </w:r>
      <w:proofErr w:type="spellEnd"/>
      <w:r>
        <w:t xml:space="preserve">, Do, </w:t>
      </w:r>
      <w:proofErr w:type="spellStart"/>
      <w:r>
        <w:t>Act</w:t>
      </w:r>
      <w:proofErr w:type="spellEnd"/>
      <w:r>
        <w:t xml:space="preserve"> (PDCA), que </w:t>
      </w:r>
      <w:r w:rsidR="00255F49">
        <w:t>é uma estrutura feita para assuntos de organização pessoal e organizacional, além de tratamento com o cliente</w:t>
      </w:r>
      <w:r>
        <w:t>;</w:t>
      </w:r>
    </w:p>
    <w:p w14:paraId="6F18DF79" w14:textId="77777777" w:rsidR="003A6D52" w:rsidRDefault="00255F49" w:rsidP="00724D25">
      <w:pPr>
        <w:pStyle w:val="PargrafodaLista"/>
        <w:numPr>
          <w:ilvl w:val="0"/>
          <w:numId w:val="13"/>
        </w:numPr>
        <w:jc w:val="both"/>
      </w:pPr>
      <w:r>
        <w:t>Empreendedorismo (COM035) – (8º Período, cursado em 2014/01) – Projeto de negócios envolvendo realizar atividades específicas, em prazos bem definidos e com recu</w:t>
      </w:r>
      <w:r w:rsidR="00A46A4E">
        <w:t>rsos bem definidos;</w:t>
      </w:r>
    </w:p>
    <w:p w14:paraId="28421E1E" w14:textId="77777777" w:rsidR="000C4EFA" w:rsidRDefault="00255F49" w:rsidP="00724D25">
      <w:pPr>
        <w:pStyle w:val="PargrafodaLista"/>
        <w:numPr>
          <w:ilvl w:val="0"/>
          <w:numId w:val="13"/>
        </w:numPr>
        <w:jc w:val="both"/>
      </w:pPr>
      <w:r>
        <w:t xml:space="preserve">Gerência de Projetos de Software (COM033) – (8º Período, cursado em 2017/01) – </w:t>
      </w:r>
      <w:r w:rsidR="00A8496D">
        <w:t xml:space="preserve">Tópicos da </w:t>
      </w:r>
      <w:proofErr w:type="spellStart"/>
      <w:r w:rsidR="00A8496D">
        <w:t>discipilina</w:t>
      </w:r>
      <w:proofErr w:type="spellEnd"/>
      <w:r w:rsidR="00A8496D">
        <w:t xml:space="preserve"> que ensinam conceitos de gerência de projetos, planejamento de escopo, estimativa de recursos, prazos e custos, controle e execução de um projeto</w:t>
      </w:r>
      <w:r>
        <w:t>;</w:t>
      </w:r>
    </w:p>
    <w:p w14:paraId="0B8A33CD" w14:textId="77777777" w:rsidR="000C4EFA" w:rsidRDefault="000C4EFA" w:rsidP="000C4EFA">
      <w:pPr>
        <w:jc w:val="both"/>
      </w:pPr>
      <w:r>
        <w:t>Das disciplinas analisadas utilizam das seguintes metodologias para desenvolvimento desta qualidade interpessoal pelos alunos:</w:t>
      </w:r>
    </w:p>
    <w:p w14:paraId="4FF1FD37" w14:textId="77777777" w:rsidR="000C4EFA" w:rsidRDefault="000C4EFA" w:rsidP="00724D25">
      <w:pPr>
        <w:pStyle w:val="PargrafodaLista"/>
        <w:numPr>
          <w:ilvl w:val="0"/>
          <w:numId w:val="14"/>
        </w:numPr>
        <w:jc w:val="both"/>
      </w:pPr>
      <w:r>
        <w:t xml:space="preserve">Tópicos na disciplina voltados para o ensino desta qualidade: </w:t>
      </w:r>
      <w:proofErr w:type="gramStart"/>
      <w:r w:rsidR="002F39A3">
        <w:t>6</w:t>
      </w:r>
      <w:proofErr w:type="gramEnd"/>
      <w:r w:rsidR="002F39A3">
        <w:t xml:space="preserve"> Disciplinas (COM033, COM018, COM012, COM003, COM007, COM011)</w:t>
      </w:r>
    </w:p>
    <w:p w14:paraId="118BF43C" w14:textId="77777777" w:rsidR="002F39A3" w:rsidRDefault="002F39A3" w:rsidP="00724D25">
      <w:pPr>
        <w:pStyle w:val="PargrafodaLista"/>
        <w:numPr>
          <w:ilvl w:val="0"/>
          <w:numId w:val="14"/>
        </w:numPr>
        <w:jc w:val="both"/>
      </w:pPr>
      <w:r>
        <w:t xml:space="preserve">Estudos de caso: </w:t>
      </w:r>
      <w:proofErr w:type="gramStart"/>
      <w:r>
        <w:t>2</w:t>
      </w:r>
      <w:proofErr w:type="gramEnd"/>
      <w:r>
        <w:t xml:space="preserve"> Disciplinas (</w:t>
      </w:r>
      <w:r w:rsidR="00A46A4E">
        <w:t>COM007, COM011);</w:t>
      </w:r>
    </w:p>
    <w:p w14:paraId="41255FB0" w14:textId="77777777" w:rsidR="00A46A4E" w:rsidRDefault="00A46A4E" w:rsidP="00724D25">
      <w:pPr>
        <w:pStyle w:val="PargrafodaLista"/>
        <w:numPr>
          <w:ilvl w:val="0"/>
          <w:numId w:val="14"/>
        </w:numPr>
        <w:jc w:val="both"/>
      </w:pPr>
      <w:r>
        <w:t xml:space="preserve">Projetos de negócios envolvendo organização: </w:t>
      </w:r>
      <w:proofErr w:type="gramStart"/>
      <w:r>
        <w:t>1</w:t>
      </w:r>
      <w:proofErr w:type="gramEnd"/>
      <w:r>
        <w:t xml:space="preserve"> Disciplina (COM035).</w:t>
      </w:r>
    </w:p>
    <w:p w14:paraId="51D4BE20" w14:textId="77777777" w:rsidR="00A46A4E" w:rsidRDefault="00A46A4E" w:rsidP="00A46A4E">
      <w:pPr>
        <w:jc w:val="both"/>
      </w:pPr>
    </w:p>
    <w:p w14:paraId="698EADA2" w14:textId="77777777" w:rsidR="00285350" w:rsidRDefault="00A46A4E" w:rsidP="00A46A4E">
      <w:pPr>
        <w:jc w:val="both"/>
      </w:pPr>
      <w:r>
        <w:t xml:space="preserve">Podemos perceber em relação a esta qualidade que a metodologia mais utilizada para o desenvolvimento da mesma </w:t>
      </w:r>
      <w:proofErr w:type="gramStart"/>
      <w:r>
        <w:t>são</w:t>
      </w:r>
      <w:proofErr w:type="gramEnd"/>
      <w:r>
        <w:t xml:space="preserve"> tópicos </w:t>
      </w:r>
      <w:r w:rsidR="00285350">
        <w:t xml:space="preserve">de ensino a áreas relacionadas com a mesma. Percebemos também que esta qualidade é tratada diretamente nos planos de ensino em sua maioria nas disciplinas de administração do curso. Não é dada tanta importância em demonstrar diretamente essa qualidade nos planos de ensino, pois como podemos perceber, das três qualidades avaliadas esta é a menos citada. </w:t>
      </w:r>
    </w:p>
    <w:p w14:paraId="21A82227" w14:textId="77777777" w:rsidR="00A2395A" w:rsidRDefault="00A2395A" w:rsidP="00A46A4E">
      <w:pPr>
        <w:jc w:val="both"/>
      </w:pPr>
    </w:p>
    <w:p w14:paraId="4A330723" w14:textId="53E42BC3" w:rsidR="00671299" w:rsidRDefault="00A2395A" w:rsidP="00A46A4E">
      <w:pPr>
        <w:jc w:val="both"/>
      </w:pPr>
      <w:commentRangeStart w:id="61"/>
      <w:r>
        <w:t>Fazendo uma análise geral das três qualidades</w:t>
      </w:r>
      <w:ins w:id="62" w:author="André Covre" w:date="2018-07-14T23:00:00Z">
        <w:r w:rsidR="00321AF9">
          <w:t>,</w:t>
        </w:r>
      </w:ins>
      <w:r>
        <w:t xml:space="preserve"> podemos perceber que a mais citada nos diretamente nos planos de ensino das disciplinas é a de comunicação, em segundo lugar a de trabalho em equipe e depois a de organização. </w:t>
      </w:r>
      <w:proofErr w:type="spellStart"/>
      <w:r>
        <w:t>È</w:t>
      </w:r>
      <w:proofErr w:type="spellEnd"/>
      <w:r>
        <w:t xml:space="preserve"> impressionante perceber a recorrência de mesmas disciplinas que explicitam essa qualidade, o que pode nos levar a perceber que </w:t>
      </w:r>
      <w:r w:rsidR="00671299">
        <w:t xml:space="preserve">as disciplinas da administração como citado se importam mais com o desenvolvimento das qualidades interpessoal, e a </w:t>
      </w:r>
      <w:proofErr w:type="spellStart"/>
      <w:r w:rsidR="00671299">
        <w:t>maiora</w:t>
      </w:r>
      <w:proofErr w:type="spellEnd"/>
      <w:r w:rsidR="00671299">
        <w:t xml:space="preserve"> das disciplinas do nosso curso não explicita diretamente nenhuma das qualidades interpessoais, o que é preocupante. </w:t>
      </w:r>
      <w:commentRangeEnd w:id="61"/>
      <w:r w:rsidR="00643805">
        <w:rPr>
          <w:rStyle w:val="Refdecomentrio"/>
        </w:rPr>
        <w:commentReference w:id="61"/>
      </w:r>
    </w:p>
    <w:p w14:paraId="22A5A2CF" w14:textId="77777777" w:rsidR="00671299" w:rsidRDefault="00671299" w:rsidP="00A46A4E">
      <w:pPr>
        <w:jc w:val="both"/>
      </w:pPr>
    </w:p>
    <w:p w14:paraId="4763918D" w14:textId="77777777" w:rsidR="00A46A4E" w:rsidRDefault="00082F11" w:rsidP="003426CE">
      <w:pPr>
        <w:pStyle w:val="Ttulo2"/>
      </w:pPr>
      <w:bookmarkStart w:id="63" w:name="_Toc519449453"/>
      <w:r>
        <w:t xml:space="preserve">5.2 Grupo </w:t>
      </w:r>
      <w:proofErr w:type="gramStart"/>
      <w:r>
        <w:t>2</w:t>
      </w:r>
      <w:bookmarkEnd w:id="63"/>
      <w:proofErr w:type="gramEnd"/>
    </w:p>
    <w:p w14:paraId="51D3AA75" w14:textId="77777777" w:rsidR="00A8496D" w:rsidRDefault="00A8496D" w:rsidP="00A8496D">
      <w:pPr>
        <w:jc w:val="both"/>
      </w:pPr>
    </w:p>
    <w:p w14:paraId="403F3B59" w14:textId="3E5DFF2A" w:rsidR="00082F11" w:rsidRDefault="007E73A4" w:rsidP="00A8496D">
      <w:pPr>
        <w:jc w:val="both"/>
      </w:pPr>
      <w:r>
        <w:tab/>
        <w:t>O</w:t>
      </w:r>
      <w:r w:rsidR="005326DF">
        <w:t xml:space="preserve"> Grupo </w:t>
      </w:r>
      <w:proofErr w:type="gramStart"/>
      <w:r w:rsidR="005326DF">
        <w:t>2</w:t>
      </w:r>
      <w:proofErr w:type="gramEnd"/>
      <w:r w:rsidR="005326DF">
        <w:t xml:space="preserve"> </w:t>
      </w:r>
      <w:r>
        <w:t>é composto pelas</w:t>
      </w:r>
      <w:r w:rsidR="00940585">
        <w:t xml:space="preserve"> disciplinas que não exp</w:t>
      </w:r>
      <w:r>
        <w:t xml:space="preserve">licitam </w:t>
      </w:r>
      <w:proofErr w:type="spellStart"/>
      <w:r>
        <w:t>diretamente</w:t>
      </w:r>
      <w:r w:rsidR="00940585">
        <w:t>as</w:t>
      </w:r>
      <w:proofErr w:type="spellEnd"/>
      <w:r w:rsidR="00940585">
        <w:t xml:space="preserve"> qualidades interpessoais de comunicação, trabalho em equipe e organização nos planos de ensino. Por</w:t>
      </w:r>
      <w:r w:rsidR="00550AB5">
        <w:t xml:space="preserve">ém, como </w:t>
      </w:r>
      <w:r>
        <w:t>eu vivenciei como discente tais disciplinas, foi possível perceber a preocupação com as qualidades na sua prática.</w:t>
      </w:r>
      <w:r w:rsidR="00550AB5">
        <w:t xml:space="preserve"> </w:t>
      </w:r>
    </w:p>
    <w:p w14:paraId="54D48DF0" w14:textId="77777777" w:rsidR="00550AB5" w:rsidRDefault="00550AB5" w:rsidP="00A8496D">
      <w:pPr>
        <w:jc w:val="both"/>
      </w:pPr>
    </w:p>
    <w:p w14:paraId="79560A66" w14:textId="77777777" w:rsidR="00550AB5" w:rsidRDefault="002D4AFC" w:rsidP="003426CE">
      <w:pPr>
        <w:pStyle w:val="Ttulo2"/>
      </w:pPr>
      <w:bookmarkStart w:id="64" w:name="_Toc519449454"/>
      <w:r>
        <w:t xml:space="preserve">5.2.1 </w:t>
      </w:r>
      <w:commentRangeStart w:id="65"/>
      <w:r w:rsidR="00316F0A">
        <w:t>Qualidades</w:t>
      </w:r>
      <w:r>
        <w:t xml:space="preserve"> de comunicação</w:t>
      </w:r>
      <w:commentRangeEnd w:id="65"/>
      <w:r w:rsidR="0015474A">
        <w:rPr>
          <w:rStyle w:val="Refdecomentrio"/>
          <w:rFonts w:eastAsia="Calibri" w:cs="Arial"/>
          <w:b w:val="0"/>
        </w:rPr>
        <w:commentReference w:id="65"/>
      </w:r>
      <w:bookmarkEnd w:id="64"/>
    </w:p>
    <w:p w14:paraId="74D9DF91" w14:textId="77777777" w:rsidR="002D4AFC" w:rsidRDefault="002D4AFC" w:rsidP="002D4AFC"/>
    <w:p w14:paraId="6562A8E5" w14:textId="77777777" w:rsidR="00316F0A" w:rsidRDefault="00316F0A" w:rsidP="0044175E">
      <w:pPr>
        <w:ind w:firstLine="720"/>
        <w:jc w:val="both"/>
      </w:pPr>
      <w:r>
        <w:t xml:space="preserve">O gráfico </w:t>
      </w:r>
      <w:proofErr w:type="gramStart"/>
      <w:r>
        <w:t>4</w:t>
      </w:r>
      <w:proofErr w:type="gramEnd"/>
      <w:r>
        <w:t xml:space="preserve"> representa uma amostra da base que foi estudada contendo 31 disciplinas, sendo que 7 (22,58%) dessas disciplinas segundo a vivência do autor, possuem metodologias que possibilitam o aluno desenvolver esta qualidade. No entanto 24 (77,41%) não possuem tais metodologias. </w:t>
      </w:r>
    </w:p>
    <w:p w14:paraId="14F656B3" w14:textId="77777777" w:rsidR="00316F0A" w:rsidRDefault="00316F0A" w:rsidP="00316F0A">
      <w:pPr>
        <w:jc w:val="both"/>
      </w:pPr>
    </w:p>
    <w:p w14:paraId="4968CE05" w14:textId="77777777" w:rsidR="0060421D" w:rsidRDefault="0060421D" w:rsidP="0060421D">
      <w:pPr>
        <w:jc w:val="center"/>
      </w:pPr>
      <w:r>
        <w:t>Gráfi</w:t>
      </w:r>
      <w:r w:rsidR="008A135D">
        <w:t xml:space="preserve">co </w:t>
      </w:r>
      <w:proofErr w:type="gramStart"/>
      <w:r w:rsidR="008A135D">
        <w:t>4</w:t>
      </w:r>
      <w:proofErr w:type="gramEnd"/>
      <w:r>
        <w:t xml:space="preserve">: Habilidades de Comunicação  </w:t>
      </w:r>
    </w:p>
    <w:p w14:paraId="54B46A1C" w14:textId="77777777" w:rsidR="0060421D" w:rsidRDefault="0060421D" w:rsidP="00316F0A">
      <w:pPr>
        <w:jc w:val="both"/>
      </w:pPr>
    </w:p>
    <w:p w14:paraId="28579B46" w14:textId="77777777" w:rsidR="00316F0A" w:rsidRDefault="00316F0A" w:rsidP="00316F0A">
      <w:pPr>
        <w:jc w:val="center"/>
      </w:pPr>
      <w:r>
        <w:rPr>
          <w:noProof/>
          <w:lang w:eastAsia="pt-BR"/>
        </w:rPr>
        <w:drawing>
          <wp:inline distT="0" distB="0" distL="0" distR="0" wp14:anchorId="6D58F0DC" wp14:editId="081D13F9">
            <wp:extent cx="4572000" cy="27432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ECA3DF" w14:textId="77777777" w:rsidR="0060421D" w:rsidRDefault="0060421D" w:rsidP="0060421D">
      <w:pPr>
        <w:pStyle w:val="Subttulo"/>
        <w:jc w:val="center"/>
      </w:pPr>
      <w:r>
        <w:t>Fonte:</w:t>
      </w:r>
      <w:proofErr w:type="gramStart"/>
      <w:r>
        <w:t xml:space="preserve">  </w:t>
      </w:r>
      <w:proofErr w:type="gramEnd"/>
      <w:r>
        <w:t>Próprio autor</w:t>
      </w:r>
    </w:p>
    <w:p w14:paraId="68577AE0" w14:textId="77777777" w:rsidR="0060421D" w:rsidRDefault="0060421D" w:rsidP="0044175E">
      <w:pPr>
        <w:ind w:firstLine="720"/>
        <w:jc w:val="both"/>
      </w:pPr>
      <w:r>
        <w:lastRenderedPageBreak/>
        <w:t>Sendo que</w:t>
      </w:r>
      <w:proofErr w:type="gramStart"/>
      <w:r>
        <w:t xml:space="preserve">  </w:t>
      </w:r>
      <w:proofErr w:type="gramEnd"/>
      <w:r>
        <w:t xml:space="preserve">pela prática do autor as seguintes disciplinas possuem </w:t>
      </w:r>
      <w:r w:rsidR="009962D5">
        <w:t xml:space="preserve"> metodologias de desenvolvimento desta qualidade:</w:t>
      </w:r>
    </w:p>
    <w:p w14:paraId="7F11CD8B" w14:textId="77777777" w:rsidR="009962D5" w:rsidRDefault="009962D5" w:rsidP="00724D25">
      <w:pPr>
        <w:pStyle w:val="PargrafodaLista"/>
        <w:numPr>
          <w:ilvl w:val="0"/>
          <w:numId w:val="15"/>
        </w:numPr>
        <w:jc w:val="both"/>
      </w:pPr>
      <w:r>
        <w:t>Teoria da Computação (COM006) – (</w:t>
      </w:r>
      <w:r w:rsidR="00382661">
        <w:t>3º Período, cursado em 2017/02) – Discussões em sala de aula, apresentação de ponto de vista e seminários;</w:t>
      </w:r>
    </w:p>
    <w:p w14:paraId="69075C75" w14:textId="77777777" w:rsidR="00382661" w:rsidRDefault="00382661" w:rsidP="00724D25">
      <w:pPr>
        <w:pStyle w:val="PargrafodaLista"/>
        <w:numPr>
          <w:ilvl w:val="0"/>
          <w:numId w:val="15"/>
        </w:numPr>
        <w:jc w:val="both"/>
      </w:pPr>
      <w:r>
        <w:t>Direito e Legislação em Informática (COM013) – (4º Período, cursado em 2014/02) – Discussões em sala de aula, semin</w:t>
      </w:r>
      <w:r w:rsidR="000C65E2">
        <w:t>ários;</w:t>
      </w:r>
    </w:p>
    <w:p w14:paraId="5A72E438" w14:textId="77777777" w:rsidR="000C65E2" w:rsidRDefault="00382661" w:rsidP="00724D25">
      <w:pPr>
        <w:pStyle w:val="PargrafodaLista"/>
        <w:numPr>
          <w:ilvl w:val="0"/>
          <w:numId w:val="15"/>
        </w:numPr>
        <w:jc w:val="both"/>
      </w:pPr>
      <w:r>
        <w:t xml:space="preserve">Banco de Dados </w:t>
      </w:r>
      <w:proofErr w:type="gramStart"/>
      <w:r>
        <w:t>2</w:t>
      </w:r>
      <w:proofErr w:type="gramEnd"/>
      <w:r>
        <w:t xml:space="preserve"> (</w:t>
      </w:r>
      <w:r w:rsidR="000C65E2">
        <w:t>COM021) – (6º Período, cursado em 2017/04) – Discussões em sala de aula, apresentação de ponto de vista, seminários;</w:t>
      </w:r>
    </w:p>
    <w:p w14:paraId="04AA31E2" w14:textId="77777777" w:rsidR="000C65E2" w:rsidRDefault="000C65E2" w:rsidP="00724D25">
      <w:pPr>
        <w:pStyle w:val="PargrafodaLista"/>
        <w:numPr>
          <w:ilvl w:val="0"/>
          <w:numId w:val="15"/>
        </w:numPr>
        <w:jc w:val="both"/>
      </w:pPr>
      <w:r>
        <w:t xml:space="preserve">Engenharia de Software </w:t>
      </w:r>
      <w:proofErr w:type="gramStart"/>
      <w:r>
        <w:t>1</w:t>
      </w:r>
      <w:proofErr w:type="gramEnd"/>
      <w:r>
        <w:t xml:space="preserve"> (</w:t>
      </w:r>
      <w:r w:rsidR="00254FFD">
        <w:t>COM023) – (6º Período, cursado em 2015/02) – Seminários;</w:t>
      </w:r>
    </w:p>
    <w:p w14:paraId="1048500B" w14:textId="77777777" w:rsidR="00254FFD" w:rsidRDefault="00254FFD" w:rsidP="00724D25">
      <w:pPr>
        <w:pStyle w:val="PargrafodaLista"/>
        <w:numPr>
          <w:ilvl w:val="0"/>
          <w:numId w:val="15"/>
        </w:numPr>
        <w:jc w:val="both"/>
      </w:pPr>
      <w:proofErr w:type="spellStart"/>
      <w:r>
        <w:t>Informátia</w:t>
      </w:r>
      <w:proofErr w:type="spellEnd"/>
      <w:r>
        <w:t xml:space="preserve"> e Sociedade (COM025) – (6º Período, cursado em 2017/02) </w:t>
      </w:r>
      <w:proofErr w:type="gramStart"/>
      <w:r w:rsidR="00DD3D5F">
        <w:t>–Discussões</w:t>
      </w:r>
      <w:proofErr w:type="gramEnd"/>
      <w:r w:rsidR="00DD3D5F">
        <w:t xml:space="preserve"> em sala de aula, apresentação de ponto de vista, seminários;</w:t>
      </w:r>
    </w:p>
    <w:p w14:paraId="41337E87" w14:textId="77777777" w:rsidR="00DD3D5F" w:rsidRDefault="00DD3D5F" w:rsidP="00724D25">
      <w:pPr>
        <w:pStyle w:val="PargrafodaLista"/>
        <w:numPr>
          <w:ilvl w:val="0"/>
          <w:numId w:val="15"/>
        </w:numPr>
        <w:jc w:val="both"/>
      </w:pPr>
      <w:r>
        <w:t>Inteligência Artificial (COM024) – (6º Período, cursado em 2017/01) – Discussões em sala de aula, apresentação de ponto de vista, seminários.</w:t>
      </w:r>
    </w:p>
    <w:p w14:paraId="6F89D449" w14:textId="77777777" w:rsidR="00DD3D5F" w:rsidRDefault="00DD3D5F" w:rsidP="00724D25">
      <w:pPr>
        <w:pStyle w:val="PargrafodaLista"/>
        <w:numPr>
          <w:ilvl w:val="0"/>
          <w:numId w:val="15"/>
        </w:numPr>
        <w:jc w:val="both"/>
      </w:pPr>
      <w:r>
        <w:t xml:space="preserve">Interface </w:t>
      </w:r>
      <w:proofErr w:type="spellStart"/>
      <w:r>
        <w:t>Homen</w:t>
      </w:r>
      <w:proofErr w:type="spellEnd"/>
      <w:r>
        <w:t xml:space="preserve"> – Máquina (COM028) – (6º Período, cursado em 2016/01) </w:t>
      </w:r>
      <w:proofErr w:type="gramStart"/>
      <w:r w:rsidR="00BC1DA7">
        <w:t>–Apresentação</w:t>
      </w:r>
      <w:proofErr w:type="gramEnd"/>
      <w:r w:rsidR="00BC1DA7">
        <w:t xml:space="preserve"> de seminários para a turma.</w:t>
      </w:r>
    </w:p>
    <w:p w14:paraId="15A1ED28" w14:textId="77777777" w:rsidR="00BC1DA7" w:rsidRDefault="00BC1DA7" w:rsidP="00BC1DA7">
      <w:pPr>
        <w:jc w:val="both"/>
      </w:pPr>
      <w:r>
        <w:t xml:space="preserve">Das disciplinas analisadas, as metodologias escolhidas para desenvolvimento dessas qualidades são: </w:t>
      </w:r>
    </w:p>
    <w:p w14:paraId="0013DC18" w14:textId="77777777" w:rsidR="00BC1DA7" w:rsidRDefault="004B5D6C" w:rsidP="00724D25">
      <w:pPr>
        <w:pStyle w:val="PargrafodaLista"/>
        <w:numPr>
          <w:ilvl w:val="0"/>
          <w:numId w:val="16"/>
        </w:numPr>
        <w:jc w:val="both"/>
      </w:pPr>
      <w:r>
        <w:t xml:space="preserve">Seminários: </w:t>
      </w:r>
      <w:proofErr w:type="gramStart"/>
      <w:r>
        <w:t>7</w:t>
      </w:r>
      <w:proofErr w:type="gramEnd"/>
      <w:r>
        <w:t xml:space="preserve"> Disciplinas (COM013, COM021, COM023, COM025, COM024, COM028, COM006) </w:t>
      </w:r>
    </w:p>
    <w:p w14:paraId="14EF3FEA" w14:textId="77777777" w:rsidR="004B5D6C" w:rsidRDefault="004B5D6C" w:rsidP="00724D25">
      <w:pPr>
        <w:pStyle w:val="PargrafodaLista"/>
        <w:numPr>
          <w:ilvl w:val="0"/>
          <w:numId w:val="16"/>
        </w:numPr>
        <w:jc w:val="both"/>
      </w:pPr>
      <w:r>
        <w:t xml:space="preserve">Discussões em sala de aula: </w:t>
      </w:r>
      <w:proofErr w:type="gramStart"/>
      <w:r w:rsidR="00162BDE">
        <w:t>5</w:t>
      </w:r>
      <w:proofErr w:type="gramEnd"/>
      <w:r w:rsidR="00162BDE">
        <w:t xml:space="preserve"> Disciplinas (COM006, COM013, COM021, COM025, COM024);</w:t>
      </w:r>
    </w:p>
    <w:p w14:paraId="3973BA84" w14:textId="77777777" w:rsidR="00162BDE" w:rsidRDefault="00162BDE" w:rsidP="00724D25">
      <w:pPr>
        <w:pStyle w:val="PargrafodaLista"/>
        <w:numPr>
          <w:ilvl w:val="0"/>
          <w:numId w:val="16"/>
        </w:numPr>
        <w:jc w:val="both"/>
      </w:pPr>
      <w:r>
        <w:t>Apresentação de ponto de vista:</w:t>
      </w:r>
      <w:proofErr w:type="gramStart"/>
      <w:r>
        <w:t xml:space="preserve">  </w:t>
      </w:r>
      <w:proofErr w:type="gramEnd"/>
      <w:r>
        <w:t xml:space="preserve">4 Disciplinas (COM024, COM025, </w:t>
      </w:r>
      <w:r w:rsidR="00691C60">
        <w:t>COM021, COM006)</w:t>
      </w:r>
    </w:p>
    <w:p w14:paraId="27C73E87" w14:textId="77777777" w:rsidR="00691C60" w:rsidRDefault="00691C60" w:rsidP="00691C60">
      <w:pPr>
        <w:jc w:val="both"/>
      </w:pPr>
    </w:p>
    <w:p w14:paraId="21B689E0" w14:textId="77777777" w:rsidR="008A135D" w:rsidRDefault="00691C60" w:rsidP="00691C60">
      <w:pPr>
        <w:jc w:val="both"/>
      </w:pPr>
      <w:r>
        <w:t xml:space="preserve">Assim como no grupo </w:t>
      </w:r>
      <w:proofErr w:type="gramStart"/>
      <w:r>
        <w:t>1</w:t>
      </w:r>
      <w:proofErr w:type="gramEnd"/>
      <w:r>
        <w:t xml:space="preserve"> a metodologia mais recorrente é a de seminários em sala de aula, já ocorre uma diferença deste grupo em relação ao anterior, pois as matérias da área computacional do curso começam a aparecer com mais frequência, mas a porcentagens de disciplina que </w:t>
      </w:r>
      <w:r w:rsidR="008A135D">
        <w:t xml:space="preserve">o autor </w:t>
      </w:r>
      <w:proofErr w:type="spellStart"/>
      <w:r w:rsidR="008A135D">
        <w:t>tever</w:t>
      </w:r>
      <w:proofErr w:type="spellEnd"/>
      <w:r w:rsidR="008A135D">
        <w:t xml:space="preserve"> a experiência que esta qualidade era desenvolvida ainda é muito baixa. </w:t>
      </w:r>
    </w:p>
    <w:p w14:paraId="72D41F21" w14:textId="77777777" w:rsidR="008A135D" w:rsidRDefault="008A135D" w:rsidP="00691C60">
      <w:pPr>
        <w:jc w:val="both"/>
      </w:pPr>
    </w:p>
    <w:p w14:paraId="4EBB1D23" w14:textId="77777777" w:rsidR="008A135D" w:rsidRDefault="008A135D" w:rsidP="003426CE">
      <w:pPr>
        <w:pStyle w:val="Ttulo2"/>
      </w:pPr>
    </w:p>
    <w:p w14:paraId="7B59B422" w14:textId="77777777" w:rsidR="00691C60" w:rsidRDefault="008A135D" w:rsidP="003426CE">
      <w:pPr>
        <w:pStyle w:val="Ttulo2"/>
      </w:pPr>
      <w:bookmarkStart w:id="66" w:name="_Toc519449455"/>
      <w:r>
        <w:t>5.2.2Qualidade de Trabalho em Equipe</w:t>
      </w:r>
      <w:bookmarkEnd w:id="66"/>
    </w:p>
    <w:p w14:paraId="3B607630" w14:textId="77777777" w:rsidR="008A135D" w:rsidRDefault="008A135D" w:rsidP="008A135D">
      <w:pPr>
        <w:jc w:val="both"/>
      </w:pPr>
    </w:p>
    <w:p w14:paraId="7EA2D066" w14:textId="77777777" w:rsidR="008A135D" w:rsidRDefault="008A135D" w:rsidP="008A135D">
      <w:pPr>
        <w:jc w:val="both"/>
      </w:pPr>
      <w:r>
        <w:t xml:space="preserve">O gráfico </w:t>
      </w:r>
      <w:proofErr w:type="gramStart"/>
      <w:r>
        <w:t>5</w:t>
      </w:r>
      <w:proofErr w:type="gramEnd"/>
      <w:r>
        <w:t xml:space="preserve"> representa uma amostra da base que foi estudada contendo 31 disciplinas, sendo que </w:t>
      </w:r>
      <w:r w:rsidR="008F0044">
        <w:t>16</w:t>
      </w:r>
      <w:r>
        <w:t xml:space="preserve"> (</w:t>
      </w:r>
      <w:r w:rsidR="008F0044">
        <w:t>51,61</w:t>
      </w:r>
      <w:r>
        <w:t xml:space="preserve">%) dessas disciplinas segundo a vivência do autor, possuem metodologias que possibilitam o aluno desenvolver esta qualidade. No entanto </w:t>
      </w:r>
      <w:r w:rsidR="008F0044">
        <w:t>15</w:t>
      </w:r>
      <w:r>
        <w:t xml:space="preserve"> (</w:t>
      </w:r>
      <w:r w:rsidR="008F0044">
        <w:t>48,38</w:t>
      </w:r>
      <w:r>
        <w:t xml:space="preserve">%) não possuem tais metodologias. </w:t>
      </w:r>
    </w:p>
    <w:p w14:paraId="4721C567" w14:textId="77777777" w:rsidR="00816541" w:rsidRDefault="00816541" w:rsidP="008A135D">
      <w:pPr>
        <w:jc w:val="both"/>
      </w:pPr>
    </w:p>
    <w:p w14:paraId="759ECD11" w14:textId="77777777" w:rsidR="00816541" w:rsidRDefault="00816541" w:rsidP="008A135D">
      <w:pPr>
        <w:jc w:val="both"/>
      </w:pPr>
    </w:p>
    <w:p w14:paraId="682DFE68" w14:textId="77777777" w:rsidR="00816541" w:rsidRDefault="00816541" w:rsidP="00816541">
      <w:pPr>
        <w:jc w:val="center"/>
      </w:pPr>
      <w:r>
        <w:t xml:space="preserve">Gráfico </w:t>
      </w:r>
      <w:proofErr w:type="gramStart"/>
      <w:r>
        <w:t>5</w:t>
      </w:r>
      <w:proofErr w:type="gramEnd"/>
      <w:r>
        <w:t xml:space="preserve">: Habilidades de Trabalho em Equipe </w:t>
      </w:r>
    </w:p>
    <w:p w14:paraId="4785D816" w14:textId="77777777" w:rsidR="00816541" w:rsidRDefault="00816541" w:rsidP="008A135D">
      <w:pPr>
        <w:jc w:val="both"/>
      </w:pPr>
    </w:p>
    <w:p w14:paraId="74BFAAF1" w14:textId="77777777" w:rsidR="008A135D" w:rsidRDefault="00816541" w:rsidP="00816541">
      <w:pPr>
        <w:jc w:val="center"/>
      </w:pPr>
      <w:r>
        <w:rPr>
          <w:noProof/>
          <w:lang w:eastAsia="pt-BR"/>
        </w:rPr>
        <w:lastRenderedPageBreak/>
        <w:drawing>
          <wp:inline distT="0" distB="0" distL="0" distR="0" wp14:anchorId="5E93E83C" wp14:editId="6B412926">
            <wp:extent cx="4572000" cy="2743200"/>
            <wp:effectExtent l="0" t="0" r="19050"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80DCF6A" w14:textId="77777777" w:rsidR="00632658" w:rsidRDefault="00632658" w:rsidP="008A135D"/>
    <w:p w14:paraId="44DB1D0E" w14:textId="77777777" w:rsidR="008F0044" w:rsidRDefault="008F0044" w:rsidP="008F0044">
      <w:pPr>
        <w:jc w:val="both"/>
      </w:pPr>
      <w:r>
        <w:t>Sendo que</w:t>
      </w:r>
      <w:proofErr w:type="gramStart"/>
      <w:r>
        <w:t xml:space="preserve">  </w:t>
      </w:r>
      <w:proofErr w:type="gramEnd"/>
      <w:r>
        <w:t xml:space="preserve">pela prática do autor as seguintes disciplinas possuem  metodologias de desenvolvimento desta qualidade: </w:t>
      </w:r>
    </w:p>
    <w:p w14:paraId="24F66C31" w14:textId="77777777" w:rsidR="008F0044" w:rsidRDefault="00741092" w:rsidP="00724D25">
      <w:pPr>
        <w:pStyle w:val="PargrafodaLista"/>
        <w:numPr>
          <w:ilvl w:val="0"/>
          <w:numId w:val="17"/>
        </w:numPr>
        <w:jc w:val="both"/>
      </w:pPr>
      <w:r>
        <w:t>Sistemas de Computação</w:t>
      </w:r>
      <w:r w:rsidR="00013B12">
        <w:t xml:space="preserve"> (COM002) – (2º Período, cursado em 2012/02) – Trabalho em grupo;</w:t>
      </w:r>
    </w:p>
    <w:p w14:paraId="1CA15FEE" w14:textId="77777777" w:rsidR="00013B12" w:rsidRDefault="00013B12" w:rsidP="00724D25">
      <w:pPr>
        <w:pStyle w:val="PargrafodaLista"/>
        <w:numPr>
          <w:ilvl w:val="0"/>
          <w:numId w:val="17"/>
        </w:numPr>
        <w:jc w:val="both"/>
      </w:pPr>
      <w:r>
        <w:t xml:space="preserve">Algoritmo e Estrutura de Dados </w:t>
      </w:r>
      <w:proofErr w:type="gramStart"/>
      <w:r>
        <w:t>1</w:t>
      </w:r>
      <w:proofErr w:type="gramEnd"/>
      <w:r>
        <w:t xml:space="preserve"> (COM001) – (2º Período, cursado em 2014/01) – Trabalho </w:t>
      </w:r>
      <w:r w:rsidR="00EE754E">
        <w:t>em gr</w:t>
      </w:r>
      <w:r>
        <w:t>upo;</w:t>
      </w:r>
    </w:p>
    <w:p w14:paraId="75E9F5EA" w14:textId="77777777" w:rsidR="00013B12" w:rsidRDefault="00013B12" w:rsidP="00724D25">
      <w:pPr>
        <w:pStyle w:val="PargrafodaLista"/>
        <w:numPr>
          <w:ilvl w:val="0"/>
          <w:numId w:val="17"/>
        </w:numPr>
        <w:jc w:val="both"/>
      </w:pPr>
      <w:r>
        <w:t>Fundamentos de Economia (</w:t>
      </w:r>
      <w:r w:rsidR="00EE754E">
        <w:t>COM008) – (3º Período, cursado em 2013/02) – Trabalho em grupo, estudo de caso;</w:t>
      </w:r>
    </w:p>
    <w:p w14:paraId="2B8C04A6" w14:textId="77777777" w:rsidR="00EE754E" w:rsidRDefault="00EE754E" w:rsidP="00724D25">
      <w:pPr>
        <w:pStyle w:val="PargrafodaLista"/>
        <w:numPr>
          <w:ilvl w:val="0"/>
          <w:numId w:val="17"/>
        </w:numPr>
        <w:jc w:val="both"/>
      </w:pPr>
      <w:r>
        <w:t>Organização e Arquitetura de Computadores (</w:t>
      </w:r>
      <w:r w:rsidR="000A1B10">
        <w:t>COM005) – (3º</w:t>
      </w:r>
      <w:proofErr w:type="gramStart"/>
      <w:r w:rsidR="000A1B10">
        <w:t xml:space="preserve">  </w:t>
      </w:r>
      <w:proofErr w:type="gramEnd"/>
      <w:r w:rsidR="000A1B10">
        <w:t>Período, cursado em 2013/01) – Exercício em grupo, trabalhos de laboratório em grupo;</w:t>
      </w:r>
    </w:p>
    <w:p w14:paraId="359B2AD9" w14:textId="77777777" w:rsidR="000A1B10" w:rsidRDefault="000A1B10" w:rsidP="00724D25">
      <w:pPr>
        <w:pStyle w:val="PargrafodaLista"/>
        <w:numPr>
          <w:ilvl w:val="0"/>
          <w:numId w:val="17"/>
        </w:numPr>
        <w:jc w:val="both"/>
      </w:pPr>
      <w:r>
        <w:t xml:space="preserve">Teoria da Computação (COM006) – (3º Período, cursado em 2017/02) – Trabalho em </w:t>
      </w:r>
      <w:r w:rsidR="004B41BF">
        <w:t>grupo;</w:t>
      </w:r>
    </w:p>
    <w:p w14:paraId="1CC798CE" w14:textId="77777777" w:rsidR="004B41BF" w:rsidRDefault="004B41BF" w:rsidP="00724D25">
      <w:pPr>
        <w:pStyle w:val="PargrafodaLista"/>
        <w:numPr>
          <w:ilvl w:val="0"/>
          <w:numId w:val="17"/>
        </w:numPr>
        <w:jc w:val="both"/>
      </w:pPr>
      <w:r>
        <w:t xml:space="preserve">Direito e Legislação em Informática (COM013) – (4º Período, cursado em 2014/02) – </w:t>
      </w:r>
      <w:r w:rsidR="007C449A">
        <w:t>Trabalho em g</w:t>
      </w:r>
      <w:r>
        <w:t>rupo, estudos de caso;</w:t>
      </w:r>
    </w:p>
    <w:p w14:paraId="303DE5BD" w14:textId="77777777" w:rsidR="000A1B10" w:rsidRDefault="004B41BF" w:rsidP="00724D25">
      <w:pPr>
        <w:pStyle w:val="PargrafodaLista"/>
        <w:numPr>
          <w:ilvl w:val="0"/>
          <w:numId w:val="17"/>
        </w:numPr>
        <w:jc w:val="both"/>
      </w:pPr>
      <w:r>
        <w:t xml:space="preserve">Banco de Dados </w:t>
      </w:r>
      <w:proofErr w:type="gramStart"/>
      <w:r>
        <w:t>1</w:t>
      </w:r>
      <w:proofErr w:type="gramEnd"/>
      <w:r>
        <w:t xml:space="preserve"> (COM015) – (5º Período, cursado em 2016/02) – Trabalho </w:t>
      </w:r>
      <w:r w:rsidR="007C449A">
        <w:t>em grupo, exercícios em grupo;</w:t>
      </w:r>
    </w:p>
    <w:p w14:paraId="51A34166" w14:textId="77777777" w:rsidR="007C449A" w:rsidRDefault="007C449A" w:rsidP="00724D25">
      <w:pPr>
        <w:pStyle w:val="PargrafodaLista"/>
        <w:numPr>
          <w:ilvl w:val="0"/>
          <w:numId w:val="17"/>
        </w:numPr>
        <w:jc w:val="both"/>
      </w:pPr>
      <w:r>
        <w:t xml:space="preserve">Programação Orientada a Objetos (COM016) – (5º Período, cursado em 2015/01) </w:t>
      </w:r>
      <w:proofErr w:type="gramStart"/>
      <w:r w:rsidR="008B5AE2">
        <w:t>–Trabalho</w:t>
      </w:r>
      <w:proofErr w:type="gramEnd"/>
      <w:r w:rsidR="008B5AE2">
        <w:t xml:space="preserve"> em grupo, exercícios em grupo;</w:t>
      </w:r>
    </w:p>
    <w:p w14:paraId="7F10D9AA" w14:textId="77777777" w:rsidR="008B5AE2" w:rsidRDefault="008B5AE2" w:rsidP="00724D25">
      <w:pPr>
        <w:pStyle w:val="PargrafodaLista"/>
        <w:numPr>
          <w:ilvl w:val="0"/>
          <w:numId w:val="17"/>
        </w:numPr>
        <w:jc w:val="both"/>
      </w:pPr>
      <w:r>
        <w:t xml:space="preserve">Banco de Dados </w:t>
      </w:r>
      <w:proofErr w:type="gramStart"/>
      <w:r>
        <w:t>2</w:t>
      </w:r>
      <w:proofErr w:type="gramEnd"/>
      <w:r>
        <w:t xml:space="preserve"> (COM021) – (6º Período, cursado em 2017/04) – </w:t>
      </w:r>
      <w:r w:rsidR="00712D38">
        <w:t>Trabalho em Grupo</w:t>
      </w:r>
      <w:r>
        <w:t>;</w:t>
      </w:r>
    </w:p>
    <w:p w14:paraId="447B5960" w14:textId="77777777" w:rsidR="00712D38" w:rsidRDefault="00712D38" w:rsidP="00724D25">
      <w:pPr>
        <w:pStyle w:val="PargrafodaLista"/>
        <w:numPr>
          <w:ilvl w:val="0"/>
          <w:numId w:val="17"/>
        </w:numPr>
        <w:jc w:val="both"/>
      </w:pPr>
      <w:r>
        <w:t xml:space="preserve">Engenharia de Software </w:t>
      </w:r>
      <w:proofErr w:type="gramStart"/>
      <w:r>
        <w:t>1</w:t>
      </w:r>
      <w:proofErr w:type="gramEnd"/>
      <w:r>
        <w:t xml:space="preserve"> (COM023) – (6º Período, cursado em 2015/02) – Trabalho em Grupo, estudo de caso;</w:t>
      </w:r>
    </w:p>
    <w:p w14:paraId="4B209336" w14:textId="77777777" w:rsidR="00712D38" w:rsidRDefault="002E041C" w:rsidP="00724D25">
      <w:pPr>
        <w:pStyle w:val="PargrafodaLista"/>
        <w:numPr>
          <w:ilvl w:val="0"/>
          <w:numId w:val="17"/>
        </w:numPr>
        <w:jc w:val="both"/>
      </w:pPr>
      <w:r>
        <w:t>Informática e Sociedade (COM025) – (6º Período, cursado em 2017/02) -</w:t>
      </w:r>
      <w:proofErr w:type="gramStart"/>
      <w:r>
        <w:t xml:space="preserve"> </w:t>
      </w:r>
      <w:r w:rsidR="00E5469B">
        <w:t xml:space="preserve"> </w:t>
      </w:r>
      <w:proofErr w:type="gramEnd"/>
      <w:r w:rsidR="00E5469B">
        <w:t>Exercícios em grupo;</w:t>
      </w:r>
    </w:p>
    <w:p w14:paraId="3BBC6891" w14:textId="77777777" w:rsidR="00E5469B" w:rsidRDefault="00E5469B" w:rsidP="00724D25">
      <w:pPr>
        <w:pStyle w:val="PargrafodaLista"/>
        <w:numPr>
          <w:ilvl w:val="0"/>
          <w:numId w:val="17"/>
        </w:numPr>
        <w:jc w:val="both"/>
      </w:pPr>
      <w:r>
        <w:t>Inteligência Artificial (COM024) – (6º Período, cursado em 2017/01) –</w:t>
      </w:r>
      <w:proofErr w:type="gramStart"/>
      <w:r>
        <w:t xml:space="preserve">  </w:t>
      </w:r>
      <w:proofErr w:type="gramEnd"/>
      <w:r>
        <w:t>Trabalho em grupo, exerc</w:t>
      </w:r>
      <w:r w:rsidR="0004264D">
        <w:t>ícios em grupo;</w:t>
      </w:r>
    </w:p>
    <w:p w14:paraId="4604565F" w14:textId="77777777" w:rsidR="008B5AE2" w:rsidRDefault="00E5469B" w:rsidP="00724D25">
      <w:pPr>
        <w:pStyle w:val="PargrafodaLista"/>
        <w:numPr>
          <w:ilvl w:val="0"/>
          <w:numId w:val="17"/>
        </w:numPr>
        <w:jc w:val="both"/>
      </w:pPr>
      <w:r>
        <w:t xml:space="preserve">Redes de Computadores </w:t>
      </w:r>
      <w:proofErr w:type="gramStart"/>
      <w:r>
        <w:t>1</w:t>
      </w:r>
      <w:proofErr w:type="gramEnd"/>
      <w:r>
        <w:t xml:space="preserve"> (COM022) – (6º Período, cursado em 2015/02) </w:t>
      </w:r>
      <w:r w:rsidR="0004264D">
        <w:t>–Exercício de desenvolvimento de software em grupo;</w:t>
      </w:r>
    </w:p>
    <w:p w14:paraId="2F72503B" w14:textId="77777777" w:rsidR="0004264D" w:rsidRDefault="0004264D" w:rsidP="00724D25">
      <w:pPr>
        <w:pStyle w:val="PargrafodaLista"/>
        <w:numPr>
          <w:ilvl w:val="0"/>
          <w:numId w:val="17"/>
        </w:numPr>
        <w:jc w:val="both"/>
      </w:pPr>
      <w:r>
        <w:t xml:space="preserve">Interface </w:t>
      </w:r>
      <w:proofErr w:type="spellStart"/>
      <w:r>
        <w:t>Homen</w:t>
      </w:r>
      <w:proofErr w:type="spellEnd"/>
      <w:r>
        <w:t xml:space="preserve"> – Máquina (COM028) – (6º Período, cursado em 2016/01) – Trabalho em grupo;</w:t>
      </w:r>
    </w:p>
    <w:p w14:paraId="4F7CB97B" w14:textId="77777777" w:rsidR="0004264D" w:rsidRDefault="0004264D" w:rsidP="00724D25">
      <w:pPr>
        <w:pStyle w:val="PargrafodaLista"/>
        <w:numPr>
          <w:ilvl w:val="0"/>
          <w:numId w:val="17"/>
        </w:numPr>
        <w:jc w:val="both"/>
      </w:pPr>
      <w:r>
        <w:t xml:space="preserve">Redes de Computadores </w:t>
      </w:r>
      <w:proofErr w:type="gramStart"/>
      <w:r>
        <w:t>2</w:t>
      </w:r>
      <w:proofErr w:type="gramEnd"/>
      <w:r>
        <w:t xml:space="preserve"> (COM026) – (7º Período, cursado em 201</w:t>
      </w:r>
      <w:r w:rsidR="007D62F0">
        <w:t>6/01) – Exercício de desenvolvimento de software em grupo;</w:t>
      </w:r>
    </w:p>
    <w:p w14:paraId="7EE4798C" w14:textId="77777777" w:rsidR="007D62F0" w:rsidRDefault="007D62F0" w:rsidP="00724D25">
      <w:pPr>
        <w:pStyle w:val="PargrafodaLista"/>
        <w:numPr>
          <w:ilvl w:val="0"/>
          <w:numId w:val="17"/>
        </w:numPr>
        <w:jc w:val="both"/>
      </w:pPr>
      <w:r>
        <w:lastRenderedPageBreak/>
        <w:t>Sistemas Distribuídos (COM032) – (8º Período, cursado em 2016/02) – Exercício de desenvolvimento de software em grupo.</w:t>
      </w:r>
    </w:p>
    <w:p w14:paraId="1E17F635" w14:textId="77777777" w:rsidR="007D62F0" w:rsidRDefault="007D62F0" w:rsidP="007D62F0">
      <w:pPr>
        <w:jc w:val="both"/>
      </w:pPr>
    </w:p>
    <w:p w14:paraId="184D1CF5" w14:textId="77777777" w:rsidR="007D62F0" w:rsidRDefault="007D62F0" w:rsidP="007D62F0">
      <w:pPr>
        <w:jc w:val="both"/>
      </w:pPr>
      <w:r>
        <w:t xml:space="preserve">Das disciplinas analisadas, as metodologias escolhidas para desenvolvimento dessas qualidades são: </w:t>
      </w:r>
    </w:p>
    <w:p w14:paraId="615CA457" w14:textId="77777777" w:rsidR="007D62F0" w:rsidRDefault="007D62F0" w:rsidP="00724D25">
      <w:pPr>
        <w:pStyle w:val="PargrafodaLista"/>
        <w:numPr>
          <w:ilvl w:val="0"/>
          <w:numId w:val="18"/>
        </w:numPr>
        <w:jc w:val="both"/>
      </w:pPr>
      <w:r>
        <w:t xml:space="preserve">Trabalho em Grupo: </w:t>
      </w:r>
      <w:r w:rsidR="00D40F9E">
        <w:t>12 Disciplinas (</w:t>
      </w:r>
      <w:r w:rsidR="00A61824">
        <w:t>COM002, COM001, COM008, COM005, COM006, COM013, COM015, COM016, COM021,</w:t>
      </w:r>
      <w:r w:rsidR="00A154F0">
        <w:t xml:space="preserve"> COM023, COM024, COM028)</w:t>
      </w:r>
      <w:r w:rsidR="008320A9">
        <w:t>;</w:t>
      </w:r>
    </w:p>
    <w:p w14:paraId="3A19866E" w14:textId="77777777" w:rsidR="00A154F0" w:rsidRDefault="00A154F0" w:rsidP="00724D25">
      <w:pPr>
        <w:pStyle w:val="PargrafodaLista"/>
        <w:numPr>
          <w:ilvl w:val="0"/>
          <w:numId w:val="18"/>
        </w:numPr>
        <w:jc w:val="both"/>
      </w:pPr>
      <w:r>
        <w:t xml:space="preserve">Exercícios em Grupo: </w:t>
      </w:r>
      <w:proofErr w:type="gramStart"/>
      <w:r w:rsidR="008320A9">
        <w:t>8</w:t>
      </w:r>
      <w:proofErr w:type="gramEnd"/>
      <w:r>
        <w:t xml:space="preserve"> Disciplinas (COM005, COM015, COM016, </w:t>
      </w:r>
      <w:r w:rsidR="008320A9">
        <w:t>COM025, COM024, COM022, COM026, COM032);</w:t>
      </w:r>
    </w:p>
    <w:p w14:paraId="0047083A" w14:textId="77777777" w:rsidR="008320A9" w:rsidRDefault="008320A9" w:rsidP="00724D25">
      <w:pPr>
        <w:pStyle w:val="PargrafodaLista"/>
        <w:numPr>
          <w:ilvl w:val="0"/>
          <w:numId w:val="18"/>
        </w:numPr>
        <w:jc w:val="both"/>
      </w:pPr>
      <w:r>
        <w:t>Estudo de Caso:</w:t>
      </w:r>
      <w:r w:rsidR="00C423E3">
        <w:t xml:space="preserve"> </w:t>
      </w:r>
      <w:proofErr w:type="gramStart"/>
      <w:r w:rsidR="00C423E3">
        <w:t>3</w:t>
      </w:r>
      <w:proofErr w:type="gramEnd"/>
      <w:r w:rsidR="00C423E3">
        <w:t xml:space="preserve"> Disciplinas</w:t>
      </w:r>
      <w:r>
        <w:t xml:space="preserve"> (COM008, COM023, </w:t>
      </w:r>
      <w:r w:rsidR="00C423E3">
        <w:t>COM013)</w:t>
      </w:r>
    </w:p>
    <w:p w14:paraId="40133984" w14:textId="77777777" w:rsidR="00C423E3" w:rsidRDefault="00C423E3" w:rsidP="00C423E3">
      <w:pPr>
        <w:jc w:val="both"/>
      </w:pPr>
      <w:r>
        <w:t xml:space="preserve">Assim como podemos perceber no grupo </w:t>
      </w:r>
      <w:proofErr w:type="gramStart"/>
      <w:r>
        <w:t>1</w:t>
      </w:r>
      <w:proofErr w:type="gramEnd"/>
      <w:r>
        <w:t xml:space="preserve"> a metodologia mais utilizada em sala de aula é a de trabalho em grupo para desenvolvimento desta qualidade, além do que temos matérias das mais diversas áreas do curso, onde o autor como aluno pode vivenciar o ensino desta qualidade na prática.</w:t>
      </w:r>
    </w:p>
    <w:p w14:paraId="3C924962" w14:textId="77777777" w:rsidR="00C423E3" w:rsidRDefault="00C423E3" w:rsidP="00C423E3">
      <w:pPr>
        <w:jc w:val="both"/>
      </w:pPr>
    </w:p>
    <w:p w14:paraId="531600F4" w14:textId="77777777" w:rsidR="00C423E3" w:rsidRDefault="00C423E3" w:rsidP="003426CE">
      <w:pPr>
        <w:pStyle w:val="Ttulo2"/>
      </w:pPr>
      <w:bookmarkStart w:id="67" w:name="_Toc519449456"/>
      <w:r>
        <w:t>5.2.3 Qualidade de Organização</w:t>
      </w:r>
      <w:bookmarkEnd w:id="67"/>
    </w:p>
    <w:p w14:paraId="0E2F6E01" w14:textId="77777777" w:rsidR="00C423E3" w:rsidRDefault="00C423E3" w:rsidP="00C423E3"/>
    <w:p w14:paraId="4C9BDC47" w14:textId="77777777" w:rsidR="0032064C" w:rsidRDefault="0032064C" w:rsidP="0032064C">
      <w:pPr>
        <w:jc w:val="both"/>
      </w:pPr>
      <w:r>
        <w:t xml:space="preserve">O gráfico </w:t>
      </w:r>
      <w:proofErr w:type="gramStart"/>
      <w:r>
        <w:t>6</w:t>
      </w:r>
      <w:proofErr w:type="gramEnd"/>
      <w:r>
        <w:t xml:space="preserve"> representa uma amostra da base que foi estudada contendo 31 disciplinas, sendo que 16 (51,61%) dessas disciplinas segundo a vivência do autor, possuem metodologias que possibilitam o aluno desenvolver esta qualidade. No entanto 15 (48,38%) não possuem tais metodologias. </w:t>
      </w:r>
    </w:p>
    <w:p w14:paraId="125E6750" w14:textId="77777777" w:rsidR="00301409" w:rsidRDefault="00301409" w:rsidP="0032064C">
      <w:pPr>
        <w:jc w:val="both"/>
      </w:pPr>
    </w:p>
    <w:p w14:paraId="4AAE2188" w14:textId="77777777" w:rsidR="00C423E3" w:rsidRDefault="00301409" w:rsidP="00301409">
      <w:pPr>
        <w:jc w:val="center"/>
      </w:pPr>
      <w:r>
        <w:t xml:space="preserve">Gráfico </w:t>
      </w:r>
      <w:proofErr w:type="gramStart"/>
      <w:r>
        <w:t>6</w:t>
      </w:r>
      <w:proofErr w:type="gramEnd"/>
      <w:r>
        <w:t>: Qualidades de Organização</w:t>
      </w:r>
    </w:p>
    <w:p w14:paraId="15494476" w14:textId="77777777" w:rsidR="00C84101" w:rsidRDefault="00C84101" w:rsidP="00C423E3"/>
    <w:p w14:paraId="36D4257B" w14:textId="77777777" w:rsidR="00C84101" w:rsidRPr="00C423E3" w:rsidRDefault="00301409" w:rsidP="00301409">
      <w:pPr>
        <w:jc w:val="center"/>
      </w:pPr>
      <w:r>
        <w:rPr>
          <w:noProof/>
          <w:lang w:eastAsia="pt-BR"/>
        </w:rPr>
        <w:drawing>
          <wp:inline distT="0" distB="0" distL="0" distR="0" wp14:anchorId="3DD49176" wp14:editId="1EDD430C">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3AEA585" w14:textId="77777777" w:rsidR="00301409" w:rsidRDefault="00301409" w:rsidP="00301409">
      <w:pPr>
        <w:pStyle w:val="Subttulo"/>
        <w:jc w:val="center"/>
      </w:pPr>
      <w:r>
        <w:t>Fonte:</w:t>
      </w:r>
      <w:proofErr w:type="gramStart"/>
      <w:r>
        <w:t xml:space="preserve">  </w:t>
      </w:r>
      <w:proofErr w:type="gramEnd"/>
      <w:r>
        <w:t>Próprio autor</w:t>
      </w:r>
    </w:p>
    <w:p w14:paraId="5E109DE1" w14:textId="77777777" w:rsidR="00301409" w:rsidRDefault="00301409" w:rsidP="00301409">
      <w:pPr>
        <w:jc w:val="both"/>
      </w:pPr>
      <w:r>
        <w:t>Sendo que</w:t>
      </w:r>
      <w:proofErr w:type="gramStart"/>
      <w:r>
        <w:t xml:space="preserve">  </w:t>
      </w:r>
      <w:proofErr w:type="gramEnd"/>
      <w:r>
        <w:t xml:space="preserve">pela prática do autor as seguintes disciplinas possuem  metodologias de desenvolvimento desta qualidade: </w:t>
      </w:r>
    </w:p>
    <w:p w14:paraId="3E85B447" w14:textId="77777777" w:rsidR="00632658" w:rsidRDefault="00632658" w:rsidP="008A135D"/>
    <w:p w14:paraId="2A61E515" w14:textId="77777777" w:rsidR="00301409" w:rsidRDefault="003809F4" w:rsidP="00724D25">
      <w:pPr>
        <w:pStyle w:val="PargrafodaLista"/>
        <w:numPr>
          <w:ilvl w:val="0"/>
          <w:numId w:val="19"/>
        </w:numPr>
      </w:pPr>
      <w:r>
        <w:t>Introdução à Lógica Computacional (</w:t>
      </w:r>
      <w:r>
        <w:tab/>
        <w:t xml:space="preserve">MAT007) – (1º Período, cursado em 2012/01) </w:t>
      </w:r>
      <w:proofErr w:type="gramStart"/>
      <w:r w:rsidR="00CA1F6F">
        <w:t>–</w:t>
      </w:r>
      <w:proofErr w:type="spellStart"/>
      <w:r w:rsidR="00CA1F6F">
        <w:t>È</w:t>
      </w:r>
      <w:proofErr w:type="spellEnd"/>
      <w:proofErr w:type="gramEnd"/>
      <w:r w:rsidR="00CA1F6F">
        <w:t xml:space="preserve"> estritamente cobrado nesta disciplina que o aluno tenha que realizar atividades específicas em prazos bem definidos, com recursos bem definidos;</w:t>
      </w:r>
    </w:p>
    <w:p w14:paraId="089E0F94" w14:textId="77777777" w:rsidR="00CA1F6F" w:rsidRDefault="00CA1F6F" w:rsidP="00724D25">
      <w:pPr>
        <w:pStyle w:val="PargrafodaLista"/>
        <w:numPr>
          <w:ilvl w:val="0"/>
          <w:numId w:val="19"/>
        </w:numPr>
      </w:pPr>
      <w:r>
        <w:lastRenderedPageBreak/>
        <w:t xml:space="preserve">Sistemas de Computação (COM002) – (2º Período, cursado em 2012/02) – </w:t>
      </w:r>
      <w:proofErr w:type="spellStart"/>
      <w:r>
        <w:t>È</w:t>
      </w:r>
      <w:proofErr w:type="spellEnd"/>
      <w:r>
        <w:t xml:space="preserve"> estritamente cobrado nesta disciplina que o aluno tenha que realizar atividades específicas em prazos bem definidos, com recursos bem definidos;</w:t>
      </w:r>
    </w:p>
    <w:p w14:paraId="32C8560A" w14:textId="77777777" w:rsidR="00CA1F6F" w:rsidRDefault="003A3A00" w:rsidP="00724D25">
      <w:pPr>
        <w:pStyle w:val="PargrafodaLista"/>
        <w:numPr>
          <w:ilvl w:val="0"/>
          <w:numId w:val="19"/>
        </w:numPr>
      </w:pPr>
      <w:r>
        <w:t xml:space="preserve">Algoritmos e Estrutura de Dados </w:t>
      </w:r>
      <w:proofErr w:type="gramStart"/>
      <w:r>
        <w:t>1</w:t>
      </w:r>
      <w:proofErr w:type="gramEnd"/>
      <w:r>
        <w:t xml:space="preserve"> (COM001) – (2º Período, cursado em 2014/01)</w:t>
      </w:r>
      <w:r w:rsidR="00EA70BB">
        <w:t xml:space="preserve">  - </w:t>
      </w:r>
      <w:proofErr w:type="spellStart"/>
      <w:r w:rsidR="00EA70BB">
        <w:t>È</w:t>
      </w:r>
      <w:proofErr w:type="spellEnd"/>
      <w:r w:rsidR="00EA70BB">
        <w:t xml:space="preserve"> estritamente cobrado nesta disciplina que o aluno tenha que realizar atividades específicas em prazos bem definidos, com recursos bem definidos;</w:t>
      </w:r>
    </w:p>
    <w:p w14:paraId="4A999D17" w14:textId="77777777" w:rsidR="00EA70BB" w:rsidRDefault="00EA70BB" w:rsidP="00724D25">
      <w:pPr>
        <w:pStyle w:val="PargrafodaLista"/>
        <w:numPr>
          <w:ilvl w:val="0"/>
          <w:numId w:val="19"/>
        </w:numPr>
      </w:pPr>
      <w:r>
        <w:t>Organização e Arquitetura de Computadores (COM005) – (3º</w:t>
      </w:r>
      <w:proofErr w:type="gramStart"/>
      <w:r>
        <w:t xml:space="preserve">  </w:t>
      </w:r>
      <w:proofErr w:type="gramEnd"/>
      <w:r>
        <w:t xml:space="preserve">Período, cursado em 2013/01) – </w:t>
      </w:r>
      <w:proofErr w:type="spellStart"/>
      <w:r>
        <w:t>È</w:t>
      </w:r>
      <w:proofErr w:type="spellEnd"/>
      <w:r>
        <w:t xml:space="preserve"> estritamente cobrado nesta disciplina que o aluno tenha que realizar atividades específicas em prazos bem definidos, com recursos bem definidos;</w:t>
      </w:r>
    </w:p>
    <w:p w14:paraId="022C64EF" w14:textId="77777777" w:rsidR="004C5798" w:rsidRDefault="004C5798" w:rsidP="00724D25">
      <w:pPr>
        <w:pStyle w:val="PargrafodaLista"/>
        <w:numPr>
          <w:ilvl w:val="0"/>
          <w:numId w:val="19"/>
        </w:numPr>
        <w:jc w:val="both"/>
      </w:pPr>
      <w:r>
        <w:t xml:space="preserve">Teoria da Computação (COM006) – (3º Período, cursado em 2017/02) – </w:t>
      </w:r>
      <w:proofErr w:type="spellStart"/>
      <w:r>
        <w:t>È</w:t>
      </w:r>
      <w:proofErr w:type="spellEnd"/>
      <w:r>
        <w:t xml:space="preserve"> estritamente cobrado nesta disciplina que o aluno tenha que realizar atividades específicas em prazos bem definidos, com recursos bem definidos;</w:t>
      </w:r>
    </w:p>
    <w:p w14:paraId="7C28D5AD" w14:textId="77777777" w:rsidR="004C5798" w:rsidRDefault="004C5798" w:rsidP="00724D25">
      <w:pPr>
        <w:pStyle w:val="PargrafodaLista"/>
        <w:numPr>
          <w:ilvl w:val="0"/>
          <w:numId w:val="19"/>
        </w:numPr>
        <w:jc w:val="both"/>
      </w:pPr>
      <w:r>
        <w:t xml:space="preserve">Banco de Dados </w:t>
      </w:r>
      <w:proofErr w:type="gramStart"/>
      <w:r>
        <w:t>1</w:t>
      </w:r>
      <w:proofErr w:type="gramEnd"/>
      <w:r>
        <w:t xml:space="preserve"> (COM015) – (5º Período, cursado em 2016/02) – </w:t>
      </w:r>
      <w:proofErr w:type="spellStart"/>
      <w:r>
        <w:t>È</w:t>
      </w:r>
      <w:proofErr w:type="spellEnd"/>
      <w:r>
        <w:t xml:space="preserve"> estritamente cobrado nesta disciplina que o aluno tenha que realizar atividades específicas em prazos bem definidos, com recursos bem definidos;</w:t>
      </w:r>
    </w:p>
    <w:p w14:paraId="459A382C" w14:textId="77777777" w:rsidR="004C5798" w:rsidRDefault="004C5798" w:rsidP="00724D25">
      <w:pPr>
        <w:pStyle w:val="PargrafodaLista"/>
        <w:numPr>
          <w:ilvl w:val="0"/>
          <w:numId w:val="19"/>
        </w:numPr>
        <w:jc w:val="both"/>
      </w:pPr>
      <w:r>
        <w:t xml:space="preserve">Pesquisa Operacional (COM017) – (5º Período, cursado em 2016/02) - </w:t>
      </w:r>
      <w:proofErr w:type="spellStart"/>
      <w:r>
        <w:t>È</w:t>
      </w:r>
      <w:proofErr w:type="spellEnd"/>
      <w:r>
        <w:t xml:space="preserve"> estritamente cobrado nesta disciplina que o aluno tenha que realizar atividades específicas em prazos bem definidos, com recursos bem definidos;</w:t>
      </w:r>
    </w:p>
    <w:p w14:paraId="4869D729" w14:textId="77777777" w:rsidR="004C5798" w:rsidRDefault="004C5798" w:rsidP="00724D25">
      <w:pPr>
        <w:pStyle w:val="PargrafodaLista"/>
        <w:numPr>
          <w:ilvl w:val="0"/>
          <w:numId w:val="19"/>
        </w:numPr>
        <w:jc w:val="both"/>
      </w:pPr>
      <w:r>
        <w:t xml:space="preserve">Programação Orientada a Objetos (COM016) – (5º Período, cursado em 2015/01) – </w:t>
      </w:r>
      <w:proofErr w:type="spellStart"/>
      <w:r w:rsidR="0081470D">
        <w:t>È</w:t>
      </w:r>
      <w:proofErr w:type="spellEnd"/>
      <w:r w:rsidR="0081470D">
        <w:t xml:space="preserve"> estritamente cobrado nesta disciplina que o aluno tenha que realizar atividades específicas em prazos bem definidos, com recursos bem definidos;</w:t>
      </w:r>
    </w:p>
    <w:p w14:paraId="1F701E4E" w14:textId="77777777" w:rsidR="00EA70BB" w:rsidRDefault="0081470D" w:rsidP="00724D25">
      <w:pPr>
        <w:pStyle w:val="PargrafodaLista"/>
        <w:numPr>
          <w:ilvl w:val="0"/>
          <w:numId w:val="19"/>
        </w:numPr>
        <w:jc w:val="both"/>
      </w:pPr>
      <w:r>
        <w:t xml:space="preserve">Engenharia de Software </w:t>
      </w:r>
      <w:proofErr w:type="gramStart"/>
      <w:r>
        <w:t>1</w:t>
      </w:r>
      <w:proofErr w:type="gramEnd"/>
      <w:r>
        <w:t xml:space="preserve"> (COM023) – (6º Período, cursado em 2015/02) – </w:t>
      </w:r>
      <w:proofErr w:type="spellStart"/>
      <w:r>
        <w:t>È</w:t>
      </w:r>
      <w:proofErr w:type="spellEnd"/>
      <w:r>
        <w:t xml:space="preserve"> estritamente cobrado nesta disciplina que o aluno tenha que realizar atividades específicas em prazos bem definidos, com recursos bem definidos;</w:t>
      </w:r>
    </w:p>
    <w:p w14:paraId="2B476B15" w14:textId="77777777" w:rsidR="00EA70BB" w:rsidRDefault="0081470D" w:rsidP="00724D25">
      <w:pPr>
        <w:pStyle w:val="PargrafodaLista"/>
        <w:numPr>
          <w:ilvl w:val="0"/>
          <w:numId w:val="19"/>
        </w:numPr>
      </w:pPr>
      <w:r>
        <w:t xml:space="preserve">Inteligência Artificial (COM024) – (6º Período, cursado em 2017/01) – </w:t>
      </w:r>
      <w:proofErr w:type="spellStart"/>
      <w:r w:rsidR="000D00F9">
        <w:t>È</w:t>
      </w:r>
      <w:proofErr w:type="spellEnd"/>
      <w:r w:rsidR="000D00F9">
        <w:t xml:space="preserve"> estritamente cobrado nesta disciplina que o aluno tenha que realizar atividades específicas em prazos bem definidos, com recursos bem definidos;</w:t>
      </w:r>
    </w:p>
    <w:p w14:paraId="6DE3C8D0" w14:textId="77777777" w:rsidR="000D00F9" w:rsidRDefault="000D00F9" w:rsidP="00724D25">
      <w:pPr>
        <w:pStyle w:val="PargrafodaLista"/>
        <w:numPr>
          <w:ilvl w:val="0"/>
          <w:numId w:val="19"/>
        </w:numPr>
        <w:jc w:val="both"/>
      </w:pPr>
      <w:r>
        <w:t xml:space="preserve">Redes de Computadores </w:t>
      </w:r>
      <w:proofErr w:type="gramStart"/>
      <w:r>
        <w:t>2</w:t>
      </w:r>
      <w:proofErr w:type="gramEnd"/>
      <w:r>
        <w:t xml:space="preserve"> (COM026) – (7º Período, cursado em 2016/01) – </w:t>
      </w:r>
      <w:proofErr w:type="spellStart"/>
      <w:r>
        <w:t>È</w:t>
      </w:r>
      <w:proofErr w:type="spellEnd"/>
      <w:r>
        <w:t xml:space="preserve"> estritamente cobrado nesta disciplina que o aluno tenha que realizar atividades específicas em prazos bem definidos, com recursos bem definidos;</w:t>
      </w:r>
    </w:p>
    <w:p w14:paraId="15862F7C" w14:textId="77777777" w:rsidR="0044175E" w:rsidRDefault="0044175E" w:rsidP="0044175E">
      <w:pPr>
        <w:jc w:val="both"/>
      </w:pPr>
    </w:p>
    <w:p w14:paraId="569BB8A4" w14:textId="77777777" w:rsidR="00120406" w:rsidRDefault="00120406" w:rsidP="00CB77C2">
      <w:pPr>
        <w:jc w:val="both"/>
      </w:pPr>
      <w:r>
        <w:t>A metodologia utilizada pelos professores</w:t>
      </w:r>
      <w:proofErr w:type="gramStart"/>
      <w:r>
        <w:t xml:space="preserve"> </w:t>
      </w:r>
      <w:r w:rsidR="0059505E">
        <w:t xml:space="preserve"> </w:t>
      </w:r>
      <w:proofErr w:type="gramEnd"/>
      <w:r w:rsidR="0059505E">
        <w:t xml:space="preserve">para desenvolvimento dos alunos nesta qualidade é cobrar que o mesmo tenha que realizar atividades específicas em prazos bem definidos e com recursos bem definidos como trabalhos, exercícios, provas entre outros. </w:t>
      </w:r>
      <w:proofErr w:type="spellStart"/>
      <w:r w:rsidR="0059505E">
        <w:t>È</w:t>
      </w:r>
      <w:proofErr w:type="spellEnd"/>
      <w:r w:rsidR="0059505E">
        <w:t xml:space="preserve"> importante analisar que nesta qualidade a maioria das disciplinas é da área de computação do curso, o que demonstra um perfil </w:t>
      </w:r>
      <w:proofErr w:type="spellStart"/>
      <w:r w:rsidR="0059505E">
        <w:t>relacinado</w:t>
      </w:r>
      <w:proofErr w:type="spellEnd"/>
      <w:r w:rsidR="0059505E">
        <w:t xml:space="preserve"> as disciplinas de computação. Como podemos perceber nesta pesquisa anteriormente, </w:t>
      </w:r>
      <w:proofErr w:type="gramStart"/>
      <w:r w:rsidR="0059505E">
        <w:t>o perfil das disciplinas de computação e de administração se diferem</w:t>
      </w:r>
      <w:proofErr w:type="gramEnd"/>
      <w:r w:rsidR="0059505E">
        <w:t xml:space="preserve"> não só em áreas de estudo, mas também em metodologias de aplicação.</w:t>
      </w:r>
    </w:p>
    <w:p w14:paraId="2F0746C4" w14:textId="77777777" w:rsidR="009A66FD" w:rsidRDefault="009A66FD" w:rsidP="00CB77C2">
      <w:pPr>
        <w:jc w:val="both"/>
      </w:pPr>
    </w:p>
    <w:p w14:paraId="43927EEB" w14:textId="675F4F92" w:rsidR="009A66FD" w:rsidRDefault="001413E8" w:rsidP="00CB77C2">
      <w:pPr>
        <w:jc w:val="both"/>
      </w:pPr>
      <w:bookmarkStart w:id="68" w:name="_Toc519449457"/>
      <w:r>
        <w:rPr>
          <w:rStyle w:val="Refdecomentrio"/>
          <w:b/>
        </w:rPr>
        <w:commentReference w:id="69"/>
      </w:r>
      <w:bookmarkEnd w:id="68"/>
      <w:r>
        <w:t>6. Conclusões</w:t>
      </w:r>
    </w:p>
    <w:p w14:paraId="5C93847D" w14:textId="77777777" w:rsidR="001413E8" w:rsidRDefault="001413E8" w:rsidP="005936BD">
      <w:pPr>
        <w:ind w:firstLine="720"/>
        <w:jc w:val="both"/>
      </w:pPr>
    </w:p>
    <w:p w14:paraId="0E906E88" w14:textId="52FB2DA7" w:rsidR="00CC3CBB" w:rsidRDefault="00CC3CBB" w:rsidP="00CB77C2">
      <w:pPr>
        <w:jc w:val="both"/>
      </w:pPr>
      <w:r>
        <w:t>Pu</w:t>
      </w:r>
      <w:r w:rsidR="009A66FD">
        <w:t>demos perceber que as disciplinas do curso de Bacharelado em Sistemas de Informação da UFVJM</w:t>
      </w:r>
      <w:r>
        <w:t>,</w:t>
      </w:r>
      <w:r w:rsidR="009A66FD">
        <w:t xml:space="preserve"> em sua grande maioria</w:t>
      </w:r>
      <w:r>
        <w:t>,</w:t>
      </w:r>
      <w:r w:rsidR="009A66FD">
        <w:t xml:space="preserve"> não </w:t>
      </w:r>
      <w:r>
        <w:t xml:space="preserve">explicitam </w:t>
      </w:r>
      <w:r w:rsidR="00CB77C2">
        <w:t xml:space="preserve">diretamente </w:t>
      </w:r>
      <w:r>
        <w:t xml:space="preserve">em seus </w:t>
      </w:r>
      <w:r w:rsidR="00CB77C2">
        <w:t>plano</w:t>
      </w:r>
      <w:r>
        <w:t>s</w:t>
      </w:r>
      <w:r w:rsidR="00CB77C2">
        <w:t xml:space="preserve"> de ensino </w:t>
      </w:r>
      <w:r>
        <w:t xml:space="preserve">práticas </w:t>
      </w:r>
      <w:r w:rsidR="00CB77C2">
        <w:t xml:space="preserve">para capacitação e desenvolvimento </w:t>
      </w:r>
      <w:r>
        <w:t>das</w:t>
      </w:r>
      <w:r w:rsidR="00CB77C2">
        <w:t xml:space="preserve"> qualidades i</w:t>
      </w:r>
      <w:r w:rsidR="00CC2644">
        <w:t>nterpessoais</w:t>
      </w:r>
      <w:r>
        <w:t xml:space="preserve"> em seus discentes</w:t>
      </w:r>
      <w:r w:rsidR="00CC2644">
        <w:t xml:space="preserve">. </w:t>
      </w:r>
    </w:p>
    <w:p w14:paraId="35AE84C3" w14:textId="77777777" w:rsidR="00CC3CBB" w:rsidRDefault="00CC3CBB" w:rsidP="00CB77C2">
      <w:pPr>
        <w:jc w:val="both"/>
      </w:pPr>
    </w:p>
    <w:p w14:paraId="0BD5D4E6" w14:textId="38C05078" w:rsidR="00CC3CBB" w:rsidRPr="00CC3CBB" w:rsidRDefault="00CC3CBB" w:rsidP="00CB77C2">
      <w:pPr>
        <w:jc w:val="both"/>
        <w:rPr>
          <w:color w:val="FF0000"/>
        </w:rPr>
      </w:pPr>
      <w:r>
        <w:rPr>
          <w:color w:val="FF0000"/>
        </w:rPr>
        <w:lastRenderedPageBreak/>
        <w:t xml:space="preserve">Rafael, Aqui </w:t>
      </w:r>
      <w:proofErr w:type="spellStart"/>
      <w:r>
        <w:rPr>
          <w:color w:val="FF0000"/>
        </w:rPr>
        <w:t>vc</w:t>
      </w:r>
      <w:proofErr w:type="spellEnd"/>
      <w:r>
        <w:rPr>
          <w:color w:val="FF0000"/>
        </w:rPr>
        <w:t xml:space="preserve"> recupera resumidamente todos aqueles parágrafos que </w:t>
      </w:r>
      <w:proofErr w:type="spellStart"/>
      <w:r>
        <w:rPr>
          <w:color w:val="FF0000"/>
        </w:rPr>
        <w:t>vc</w:t>
      </w:r>
      <w:proofErr w:type="spellEnd"/>
      <w:r>
        <w:rPr>
          <w:color w:val="FF0000"/>
        </w:rPr>
        <w:t xml:space="preserve"> finalizou os grupos. Cita as ausências mais </w:t>
      </w:r>
      <w:proofErr w:type="spellStart"/>
      <w:r>
        <w:rPr>
          <w:color w:val="FF0000"/>
        </w:rPr>
        <w:t>imporantes</w:t>
      </w:r>
      <w:proofErr w:type="spellEnd"/>
      <w:r>
        <w:rPr>
          <w:color w:val="FF0000"/>
        </w:rPr>
        <w:t>. E aí sim parte pra sua avaliação.</w:t>
      </w:r>
    </w:p>
    <w:p w14:paraId="4F13046D" w14:textId="77777777" w:rsidR="00CC3CBB" w:rsidRDefault="00CC3CBB" w:rsidP="00CB77C2">
      <w:pPr>
        <w:jc w:val="both"/>
      </w:pPr>
    </w:p>
    <w:p w14:paraId="661BD256" w14:textId="545CC787" w:rsidR="009A66FD" w:rsidRDefault="00CC2644" w:rsidP="00CB77C2">
      <w:pPr>
        <w:jc w:val="both"/>
      </w:pPr>
      <w:r>
        <w:t>Esse fator</w:t>
      </w:r>
      <w:r w:rsidR="00CB77C2">
        <w:t xml:space="preserve"> é preocupante</w:t>
      </w:r>
      <w:proofErr w:type="gramStart"/>
      <w:r w:rsidR="00CB77C2">
        <w:t xml:space="preserve"> pois</w:t>
      </w:r>
      <w:proofErr w:type="gramEnd"/>
      <w:r w:rsidR="00CB77C2">
        <w:t xml:space="preserve"> como </w:t>
      </w:r>
      <w:r w:rsidR="00CC3CBB">
        <w:t>evidenciamos no Referencial Teórico</w:t>
      </w:r>
      <w:r>
        <w:t>,</w:t>
      </w:r>
      <w:r w:rsidR="00CB77C2">
        <w:t xml:space="preserve"> as diretrizes para o curso</w:t>
      </w:r>
      <w:r w:rsidR="00CC3CBB">
        <w:t>, tanto da SBC como do MEC,</w:t>
      </w:r>
      <w:r w:rsidR="00CB77C2">
        <w:t xml:space="preserve"> consideram estas qualidades de extrema importância para o egresso de Sistema de Informação</w:t>
      </w:r>
      <w:r>
        <w:t xml:space="preserve">. </w:t>
      </w:r>
      <w:r w:rsidR="00CC3CBB">
        <w:t>O arcabouço teórico também reforça a</w:t>
      </w:r>
      <w:proofErr w:type="gramStart"/>
      <w:r w:rsidR="00CC3CBB">
        <w:t xml:space="preserve"> </w:t>
      </w:r>
      <w:r>
        <w:t xml:space="preserve"> </w:t>
      </w:r>
      <w:proofErr w:type="gramEnd"/>
      <w:r>
        <w:t>extrema importância</w:t>
      </w:r>
      <w:r w:rsidR="00CC3CBB">
        <w:t xml:space="preserve"> de tais qualidades para o </w:t>
      </w:r>
      <w:r>
        <w:t>profissional de T.I.</w:t>
      </w:r>
    </w:p>
    <w:p w14:paraId="5560697A" w14:textId="77777777" w:rsidR="00CC3CBB" w:rsidRDefault="00CC3CBB" w:rsidP="00CB77C2">
      <w:pPr>
        <w:jc w:val="both"/>
      </w:pPr>
    </w:p>
    <w:p w14:paraId="54612CB2" w14:textId="3183A0AE" w:rsidR="00CC2644" w:rsidRDefault="00701CD3" w:rsidP="005936BD">
      <w:pPr>
        <w:ind w:firstLine="720"/>
        <w:jc w:val="both"/>
      </w:pPr>
      <w:r>
        <w:t xml:space="preserve">Entretanto, podemos perceber que mesmo não descrevendo no plano de ensino da disciplina o ensino das qualidades, o autor desse texto pode vivenciar as disciplinas na prática e perceber que indiretamente este ensino ocorre, mas ainda em pequena parte das mesmas. </w:t>
      </w:r>
    </w:p>
    <w:p w14:paraId="21B7FDC4" w14:textId="2E889628" w:rsidR="00CC3CBB" w:rsidRDefault="00CC3CBB" w:rsidP="005936BD">
      <w:pPr>
        <w:ind w:firstLine="720"/>
        <w:jc w:val="both"/>
      </w:pPr>
    </w:p>
    <w:p w14:paraId="48F54091" w14:textId="061CD2BA" w:rsidR="00CC3CBB" w:rsidRPr="00CC3CBB" w:rsidRDefault="00CC3CBB" w:rsidP="005936BD">
      <w:pPr>
        <w:ind w:firstLine="720"/>
        <w:jc w:val="both"/>
        <w:rPr>
          <w:color w:val="FF0000"/>
        </w:rPr>
      </w:pPr>
      <w:r>
        <w:rPr>
          <w:color w:val="FF0000"/>
        </w:rPr>
        <w:t xml:space="preserve">Novamente, aqui </w:t>
      </w:r>
      <w:proofErr w:type="spellStart"/>
      <w:r>
        <w:rPr>
          <w:color w:val="FF0000"/>
        </w:rPr>
        <w:t>vc</w:t>
      </w:r>
      <w:proofErr w:type="spellEnd"/>
      <w:r>
        <w:rPr>
          <w:color w:val="FF0000"/>
        </w:rPr>
        <w:t xml:space="preserve"> recupera, resumidamente, todos os últimos parágrafos das </w:t>
      </w:r>
      <w:proofErr w:type="spellStart"/>
      <w:r>
        <w:rPr>
          <w:color w:val="FF0000"/>
        </w:rPr>
        <w:t>ana´lises</w:t>
      </w:r>
      <w:proofErr w:type="spellEnd"/>
      <w:r>
        <w:rPr>
          <w:color w:val="FF0000"/>
        </w:rPr>
        <w:t xml:space="preserve"> do grupo </w:t>
      </w:r>
      <w:proofErr w:type="gramStart"/>
      <w:r>
        <w:rPr>
          <w:color w:val="FF0000"/>
        </w:rPr>
        <w:t>2</w:t>
      </w:r>
      <w:proofErr w:type="gramEnd"/>
      <w:r>
        <w:rPr>
          <w:color w:val="FF0000"/>
        </w:rPr>
        <w:t>. E aí vem o que está abaixo.</w:t>
      </w:r>
    </w:p>
    <w:p w14:paraId="01CA57B9" w14:textId="77777777" w:rsidR="00CC3CBB" w:rsidRDefault="00CC3CBB" w:rsidP="005936BD">
      <w:pPr>
        <w:ind w:firstLine="720"/>
        <w:jc w:val="both"/>
      </w:pPr>
    </w:p>
    <w:p w14:paraId="2EFC8161" w14:textId="12AC4143" w:rsidR="00701CD3" w:rsidRDefault="00F306FA" w:rsidP="000E4524">
      <w:pPr>
        <w:ind w:firstLine="360"/>
        <w:jc w:val="both"/>
      </w:pPr>
      <w:r>
        <w:t xml:space="preserve">Vale também ressaltar que as disciplinas que tem </w:t>
      </w:r>
      <w:r w:rsidR="00591C34">
        <w:t xml:space="preserve">práticas </w:t>
      </w:r>
      <w:r>
        <w:t>para ensino destas qualidades são</w:t>
      </w:r>
      <w:r w:rsidR="00591C34">
        <w:t>,</w:t>
      </w:r>
      <w:r>
        <w:t xml:space="preserve"> na maioria</w:t>
      </w:r>
      <w:r w:rsidR="00591C34">
        <w:t>,</w:t>
      </w:r>
      <w:r>
        <w:t xml:space="preserve"> da área </w:t>
      </w:r>
      <w:commentRangeStart w:id="70"/>
      <w:r>
        <w:t xml:space="preserve">da administração do </w:t>
      </w:r>
      <w:commentRangeEnd w:id="70"/>
      <w:r w:rsidR="00591C34">
        <w:rPr>
          <w:rStyle w:val="Refdecomentrio"/>
        </w:rPr>
        <w:commentReference w:id="70"/>
      </w:r>
      <w:r>
        <w:t>curso e também na sua maioria de períodos mais elevados do curso 5º Período +, o que também preocupa por dois fatores:</w:t>
      </w:r>
    </w:p>
    <w:p w14:paraId="27FC427A" w14:textId="5DD6A8E0" w:rsidR="00F306FA" w:rsidRDefault="00FC5086" w:rsidP="00724D25">
      <w:pPr>
        <w:pStyle w:val="PargrafodaLista"/>
        <w:numPr>
          <w:ilvl w:val="0"/>
          <w:numId w:val="20"/>
        </w:numPr>
        <w:jc w:val="both"/>
      </w:pPr>
      <w:r>
        <w:t>Por experiência própria, posso afirmar que</w:t>
      </w:r>
      <w:proofErr w:type="gramStart"/>
      <w:r>
        <w:t xml:space="preserve"> </w:t>
      </w:r>
      <w:r w:rsidR="00F306FA">
        <w:t xml:space="preserve"> </w:t>
      </w:r>
      <w:proofErr w:type="gramEnd"/>
      <w:r w:rsidR="00F306FA">
        <w:t>os alunos com perfil mais da área de computação geralmente tem preferência e se dedicam mais nas disciplinas de computação. Se estas disciplinas não permitem ao aluno desenvolver as qualidades interpessoais, este aluno pode concluir o curso e mesmo assim não ter sido capacitado suficientemente nestas qualidades;</w:t>
      </w:r>
      <w:proofErr w:type="gramStart"/>
      <w:r w:rsidR="000E4524">
        <w:tab/>
      </w:r>
      <w:proofErr w:type="gramEnd"/>
    </w:p>
    <w:p w14:paraId="4FD41693" w14:textId="791CB848" w:rsidR="00FC5086" w:rsidRDefault="00020247" w:rsidP="00724D25">
      <w:pPr>
        <w:pStyle w:val="PargrafodaLista"/>
        <w:numPr>
          <w:ilvl w:val="0"/>
          <w:numId w:val="20"/>
        </w:numPr>
        <w:jc w:val="both"/>
      </w:pPr>
      <w:r>
        <w:t>Os índices de evasão no curso são altos</w:t>
      </w:r>
      <w:r w:rsidR="00FC5086">
        <w:t xml:space="preserve"> (vai ter que buscar... a </w:t>
      </w:r>
      <w:proofErr w:type="spellStart"/>
      <w:r w:rsidR="00FC5086">
        <w:t>Geruza</w:t>
      </w:r>
      <w:proofErr w:type="spellEnd"/>
      <w:r w:rsidR="00FC5086">
        <w:t xml:space="preserve"> tem esses índices, se não pra defesa, pro texto final)</w:t>
      </w:r>
      <w:r>
        <w:t xml:space="preserve">, o que pode ocorrer por </w:t>
      </w:r>
      <w:proofErr w:type="spellStart"/>
      <w:r>
        <w:t>conflitância</w:t>
      </w:r>
      <w:proofErr w:type="spellEnd"/>
      <w:r>
        <w:t xml:space="preserve"> de perfis, como estas qualidades são mais abordadas em disciplinas de quinto perí</w:t>
      </w:r>
      <w:r w:rsidR="000E4524">
        <w:t>o</w:t>
      </w:r>
      <w:r>
        <w:t xml:space="preserve">do ou mais, alunos que ingressam no curso e tem como perfil desenvolver estas qualidades, podem se sentir desmotivados, levando a </w:t>
      </w:r>
      <w:proofErr w:type="gramStart"/>
      <w:r>
        <w:t>evasão</w:t>
      </w:r>
      <w:proofErr w:type="gramEnd"/>
    </w:p>
    <w:p w14:paraId="71EADD13" w14:textId="77777777" w:rsidR="00BC775E" w:rsidRDefault="00BC775E" w:rsidP="00BC775E">
      <w:pPr>
        <w:jc w:val="both"/>
      </w:pPr>
    </w:p>
    <w:p w14:paraId="5A30227A" w14:textId="344171EB" w:rsidR="009D3A4E" w:rsidRDefault="009D3A4E" w:rsidP="009D3A4E">
      <w:pPr>
        <w:jc w:val="both"/>
      </w:pPr>
    </w:p>
    <w:p w14:paraId="4DBC270D" w14:textId="1E385F5E" w:rsidR="00FC5086" w:rsidRPr="00FC5086" w:rsidRDefault="00FC5086" w:rsidP="009D3A4E">
      <w:pPr>
        <w:jc w:val="both"/>
        <w:rPr>
          <w:color w:val="FF0000"/>
        </w:rPr>
      </w:pPr>
      <w:r w:rsidRPr="00FC5086">
        <w:rPr>
          <w:color w:val="FF0000"/>
        </w:rPr>
        <w:t xml:space="preserve">Cara, aqui vai um elogia. Ótima análise. </w:t>
      </w:r>
      <w:proofErr w:type="gramStart"/>
      <w:r w:rsidRPr="00FC5086">
        <w:rPr>
          <w:color w:val="FF0000"/>
        </w:rPr>
        <w:t>´Ótima</w:t>
      </w:r>
      <w:proofErr w:type="gramEnd"/>
      <w:r w:rsidRPr="00FC5086">
        <w:rPr>
          <w:color w:val="FF0000"/>
        </w:rPr>
        <w:t>. Isso vai ser um tapa na cara dos professores que acham que</w:t>
      </w:r>
      <w:proofErr w:type="gramStart"/>
      <w:r w:rsidRPr="00FC5086">
        <w:rPr>
          <w:color w:val="FF0000"/>
        </w:rPr>
        <w:t xml:space="preserve">  </w:t>
      </w:r>
      <w:proofErr w:type="gramEnd"/>
      <w:r w:rsidRPr="00FC5086">
        <w:rPr>
          <w:color w:val="FF0000"/>
        </w:rPr>
        <w:t>mudar o período do curso vai diminuir a evasão.</w:t>
      </w:r>
    </w:p>
    <w:p w14:paraId="73AF5F94" w14:textId="77777777" w:rsidR="00FC5086" w:rsidRDefault="00FC5086" w:rsidP="009D3A4E">
      <w:pPr>
        <w:jc w:val="both"/>
        <w:sectPr w:rsidR="00FC5086" w:rsidSect="005D39EB">
          <w:headerReference w:type="even" r:id="rId25"/>
          <w:headerReference w:type="default" r:id="rId26"/>
          <w:pgSz w:w="11906" w:h="16838"/>
          <w:pgMar w:top="1701" w:right="1701" w:bottom="1134" w:left="1701" w:header="709" w:footer="709" w:gutter="0"/>
          <w:pgNumType w:start="10"/>
          <w:cols w:space="708"/>
          <w:docGrid w:linePitch="360"/>
        </w:sectPr>
      </w:pPr>
    </w:p>
    <w:p w14:paraId="03A796D6" w14:textId="77777777" w:rsidR="009D3A4E" w:rsidRDefault="009D3A4E" w:rsidP="009D3A4E">
      <w:pPr>
        <w:jc w:val="both"/>
      </w:pPr>
    </w:p>
    <w:p w14:paraId="24818F25" w14:textId="77777777" w:rsidR="008E4567" w:rsidRDefault="008E4567" w:rsidP="008E4567"/>
    <w:p w14:paraId="195D3897" w14:textId="73DA3833" w:rsidR="001B2D8F" w:rsidRDefault="001B2D8F" w:rsidP="00FC5086">
      <w:pPr>
        <w:jc w:val="both"/>
      </w:pPr>
      <w:r>
        <w:t xml:space="preserve">Com o crescimento da tecnologia e transformações em modelo de mercado, </w:t>
      </w:r>
      <w:proofErr w:type="gramStart"/>
      <w:r>
        <w:t>o bacharel em Sistemas de Informação vêm</w:t>
      </w:r>
      <w:proofErr w:type="gramEnd"/>
      <w:r>
        <w:t xml:space="preserve"> se</w:t>
      </w:r>
      <w:r w:rsidR="00FC5086">
        <w:t xml:space="preserve"> tornando</w:t>
      </w:r>
      <w:r>
        <w:t xml:space="preserve"> cada vez mais </w:t>
      </w:r>
      <w:r w:rsidR="00FC5086">
        <w:t xml:space="preserve">o </w:t>
      </w:r>
      <w:r>
        <w:t>capital  importante par</w:t>
      </w:r>
      <w:r w:rsidR="00764C49">
        <w:t xml:space="preserve">a desenvolvimento </w:t>
      </w:r>
      <w:r>
        <w:t xml:space="preserve"> das organizações</w:t>
      </w:r>
      <w:r w:rsidR="00764C49">
        <w:t>.</w:t>
      </w:r>
    </w:p>
    <w:p w14:paraId="2850AA89" w14:textId="77BAB422" w:rsidR="00702F5D" w:rsidRDefault="00702F5D" w:rsidP="001B2D8F">
      <w:pPr>
        <w:jc w:val="both"/>
      </w:pPr>
      <w:r>
        <w:t>Neste trabalho</w:t>
      </w:r>
      <w:r w:rsidR="00FC5086">
        <w:t>,</w:t>
      </w:r>
      <w:r>
        <w:t xml:space="preserve"> p</w:t>
      </w:r>
      <w:r w:rsidR="00FC5086">
        <w:t>u</w:t>
      </w:r>
      <w:r>
        <w:t>demos perceber que na graduação</w:t>
      </w:r>
      <w:r w:rsidR="00FC5086">
        <w:t xml:space="preserve"> (curso de Sistemas de Informação na UFVJM)</w:t>
      </w:r>
      <w:r>
        <w:t xml:space="preserve">, os alunos </w:t>
      </w:r>
      <w:r w:rsidR="00FC5086">
        <w:t xml:space="preserve">não possuem muitas oportunidades de desenvolver qualidades interpessoais, as quais, como vimos, </w:t>
      </w:r>
      <w:proofErr w:type="gramStart"/>
      <w:r w:rsidR="00FC5086">
        <w:t>tem sido</w:t>
      </w:r>
      <w:proofErr w:type="gramEnd"/>
      <w:r w:rsidR="00FC5086">
        <w:t xml:space="preserve"> cada vez mais exigidas no mercado de trabalho.</w:t>
      </w:r>
      <w:r w:rsidR="00AC1A01">
        <w:t xml:space="preserve"> </w:t>
      </w:r>
    </w:p>
    <w:p w14:paraId="39AB0DA8" w14:textId="2625C4F5" w:rsidR="008F155E" w:rsidRDefault="008F155E" w:rsidP="005936BD">
      <w:pPr>
        <w:ind w:firstLine="720"/>
        <w:jc w:val="both"/>
      </w:pPr>
    </w:p>
    <w:p w14:paraId="452923CB" w14:textId="000A623F" w:rsidR="004E38C8" w:rsidRDefault="004E38C8" w:rsidP="005936BD">
      <w:pPr>
        <w:ind w:firstLine="720"/>
        <w:jc w:val="both"/>
      </w:pPr>
    </w:p>
    <w:p w14:paraId="5C2BEC3A" w14:textId="32ECAC20" w:rsidR="004E38C8" w:rsidRDefault="004E38C8" w:rsidP="004E38C8">
      <w:pPr>
        <w:jc w:val="both"/>
      </w:pPr>
      <w:r>
        <w:tab/>
        <w:t>Com essa pequena e humilde contribuição, deixamos como sugestão</w:t>
      </w:r>
      <w:proofErr w:type="gramStart"/>
      <w:r>
        <w:t xml:space="preserve">  </w:t>
      </w:r>
      <w:proofErr w:type="gramEnd"/>
      <w:r>
        <w:t>para os professores do Curso de SI da UFVJM, que, nos momentos em que se propuserem rever as ementas e planos de ensino de suas disciplinas,  possam refletir sobre a importância das qualidades interpessoais apresentadas, não somente para o futuro do egresso, mas  para o próprio engajamento dos alunos durante o desenvolvimento do curso.</w:t>
      </w:r>
    </w:p>
    <w:p w14:paraId="3C9407FD" w14:textId="77777777" w:rsidR="004E38C8" w:rsidRDefault="004E38C8" w:rsidP="004E38C8">
      <w:pPr>
        <w:jc w:val="both"/>
        <w:sectPr w:rsidR="004E38C8" w:rsidSect="009D3A4E">
          <w:pgSz w:w="11906" w:h="16838"/>
          <w:pgMar w:top="1701" w:right="1701" w:bottom="1134" w:left="1701" w:header="709" w:footer="709" w:gutter="0"/>
          <w:cols w:space="708"/>
          <w:docGrid w:linePitch="360"/>
        </w:sectPr>
      </w:pPr>
    </w:p>
    <w:p w14:paraId="7237AF3C" w14:textId="59EB5078" w:rsidR="006A72AC" w:rsidRDefault="00B24914" w:rsidP="006A72AC">
      <w:pPr>
        <w:pStyle w:val="Titulonoenumerado"/>
      </w:pPr>
      <w:bookmarkStart w:id="71" w:name="_Toc519449459"/>
      <w:r>
        <w:lastRenderedPageBreak/>
        <w:t>REFERÊ</w:t>
      </w:r>
      <w:r w:rsidR="006A72AC">
        <w:t>NCIA</w:t>
      </w:r>
      <w:bookmarkEnd w:id="71"/>
    </w:p>
    <w:sdt>
      <w:sdtPr>
        <w:rPr>
          <w:b/>
        </w:rPr>
        <w:id w:val="-365215737"/>
        <w:docPartObj>
          <w:docPartGallery w:val="Bibliographies"/>
          <w:docPartUnique/>
        </w:docPartObj>
      </w:sdtPr>
      <w:sdtEndPr>
        <w:rPr>
          <w:b w:val="0"/>
          <w:bCs/>
        </w:rPr>
      </w:sdtEndPr>
      <w:sdtContent>
        <w:p w14:paraId="5D4A7C64" w14:textId="77777777" w:rsidR="00C808CE" w:rsidRDefault="00FC5CD5" w:rsidP="00C808CE">
          <w:pPr>
            <w:pStyle w:val="Bibliografia"/>
            <w:ind w:left="720" w:hanging="720"/>
            <w:rPr>
              <w:noProof/>
            </w:rPr>
          </w:pPr>
          <w:r>
            <w:fldChar w:fldCharType="begin"/>
          </w:r>
          <w:r w:rsidR="005111E8">
            <w:instrText>BIBLIOGRAPHY</w:instrText>
          </w:r>
          <w:r>
            <w:fldChar w:fldCharType="separate"/>
          </w:r>
          <w:r w:rsidR="00C808CE">
            <w:rPr>
              <w:noProof/>
            </w:rPr>
            <w:t>(20 de Novembro de 2013). Fonte: Manual de elaboração de referências bibliográficas: a nova NBR 6023:2000 da ABNT: exemplos e comentários.: https://online.minhabiblioteca.com.br/#/books/9788522472758</w:t>
          </w:r>
        </w:p>
        <w:p w14:paraId="0D93023D" w14:textId="77777777" w:rsidR="00C808CE" w:rsidRDefault="00C808CE" w:rsidP="00C808CE">
          <w:pPr>
            <w:pStyle w:val="Bibliografia"/>
            <w:ind w:left="720" w:hanging="720"/>
            <w:rPr>
              <w:noProof/>
            </w:rPr>
          </w:pPr>
          <w:r>
            <w:rPr>
              <w:noProof/>
            </w:rPr>
            <w:t xml:space="preserve">Medeiros, J. B. (2011). </w:t>
          </w:r>
          <w:r>
            <w:rPr>
              <w:i/>
              <w:iCs/>
              <w:noProof/>
            </w:rPr>
            <w:t>Psicologia do Desenvolvimento.</w:t>
          </w:r>
          <w:r>
            <w:rPr>
              <w:noProof/>
            </w:rPr>
            <w:t xml:space="preserve"> Petrópolis: Vozes.</w:t>
          </w:r>
        </w:p>
        <w:p w14:paraId="5BC9A5F1" w14:textId="77777777" w:rsidR="005111E8" w:rsidRDefault="00FC5CD5" w:rsidP="00C808CE">
          <w:r>
            <w:rPr>
              <w:b/>
              <w:bCs/>
            </w:rPr>
            <w:fldChar w:fldCharType="end"/>
          </w:r>
        </w:p>
      </w:sdtContent>
    </w:sdt>
    <w:p w14:paraId="61EFE8D6" w14:textId="77777777" w:rsidR="006A72AC" w:rsidRDefault="006A72AC" w:rsidP="00695C0B">
      <w:pPr>
        <w:pStyle w:val="Ttulo1"/>
        <w:numPr>
          <w:ilvl w:val="0"/>
          <w:numId w:val="0"/>
        </w:numPr>
      </w:pPr>
    </w:p>
    <w:p w14:paraId="4BC45539" w14:textId="77777777" w:rsidR="006A72AC" w:rsidRDefault="006A72AC" w:rsidP="00695C0B">
      <w:pPr>
        <w:pStyle w:val="Ttulo1"/>
        <w:numPr>
          <w:ilvl w:val="0"/>
          <w:numId w:val="0"/>
        </w:numPr>
      </w:pPr>
    </w:p>
    <w:p w14:paraId="460652BC" w14:textId="77777777" w:rsidR="00695C0B" w:rsidRDefault="00695C0B" w:rsidP="006A72AC">
      <w:pPr>
        <w:rPr>
          <w:u w:val="single"/>
        </w:rPr>
        <w:sectPr w:rsidR="00695C0B" w:rsidSect="009D3A4E">
          <w:headerReference w:type="even" r:id="rId27"/>
          <w:headerReference w:type="default" r:id="rId28"/>
          <w:pgSz w:w="11906" w:h="16838"/>
          <w:pgMar w:top="1701" w:right="1701" w:bottom="1134" w:left="1701" w:header="709" w:footer="709" w:gutter="0"/>
          <w:cols w:space="708"/>
          <w:docGrid w:linePitch="360"/>
        </w:sectPr>
      </w:pPr>
    </w:p>
    <w:p w14:paraId="7BA0C6C4" w14:textId="77777777" w:rsidR="00695C0B" w:rsidRPr="00695C0B" w:rsidRDefault="00695C0B" w:rsidP="00695C0B">
      <w:pPr>
        <w:jc w:val="center"/>
        <w:rPr>
          <w:b/>
          <w:bCs/>
        </w:rPr>
      </w:pPr>
      <w:r w:rsidRPr="00580DED">
        <w:rPr>
          <w:b/>
          <w:bCs/>
        </w:rPr>
        <w:lastRenderedPageBreak/>
        <w:t>AUTORIZAÇÃO</w:t>
      </w:r>
    </w:p>
    <w:p w14:paraId="61F6508D" w14:textId="77777777" w:rsidR="00695C0B" w:rsidRPr="00580DED" w:rsidRDefault="00695C0B" w:rsidP="00695C0B">
      <w:pPr>
        <w:pStyle w:val="Corpodetexto"/>
        <w:ind w:firstLine="0"/>
      </w:pPr>
    </w:p>
    <w:p w14:paraId="417D1B19" w14:textId="77777777" w:rsidR="00695C0B" w:rsidRPr="00580DED" w:rsidRDefault="00695C0B" w:rsidP="00695C0B">
      <w:pPr>
        <w:pStyle w:val="Corpodetexto"/>
        <w:ind w:firstLine="0"/>
        <w:jc w:val="center"/>
      </w:pPr>
      <w:r w:rsidRPr="00580DED">
        <w:t xml:space="preserve">Autorizo a reprodução e/ou divulgação total ou parcial do presente trabalho, por qualquer meio convencional ou eletrônico, desde que citada </w:t>
      </w:r>
      <w:proofErr w:type="gramStart"/>
      <w:r w:rsidRPr="00580DED">
        <w:t>a</w:t>
      </w:r>
      <w:proofErr w:type="gramEnd"/>
      <w:r w:rsidRPr="00580DED">
        <w:t xml:space="preserve"> fonte.</w:t>
      </w:r>
    </w:p>
    <w:p w14:paraId="77855ACE" w14:textId="77777777" w:rsidR="00695C0B" w:rsidRDefault="00695C0B" w:rsidP="00695C0B">
      <w:pPr>
        <w:pStyle w:val="Corpodetexto"/>
        <w:ind w:firstLine="0"/>
        <w:jc w:val="center"/>
        <w:rPr>
          <w:sz w:val="21"/>
        </w:rPr>
      </w:pPr>
    </w:p>
    <w:p w14:paraId="51F9910A" w14:textId="77777777" w:rsidR="00695C0B" w:rsidRDefault="00695C0B" w:rsidP="00695C0B">
      <w:pPr>
        <w:pStyle w:val="Corpodetexto"/>
        <w:ind w:firstLine="0"/>
        <w:jc w:val="center"/>
        <w:rPr>
          <w:sz w:val="21"/>
        </w:rPr>
      </w:pPr>
    </w:p>
    <w:p w14:paraId="6E3DFE61" w14:textId="77777777" w:rsidR="00695C0B" w:rsidRDefault="00695C0B" w:rsidP="00695C0B">
      <w:pPr>
        <w:pStyle w:val="Corpodetexto"/>
        <w:ind w:firstLine="0"/>
        <w:jc w:val="center"/>
        <w:rPr>
          <w:sz w:val="21"/>
        </w:rPr>
      </w:pPr>
    </w:p>
    <w:p w14:paraId="5B54AF98" w14:textId="77777777" w:rsidR="00695C0B" w:rsidRDefault="00695C0B" w:rsidP="00695C0B">
      <w:pPr>
        <w:pStyle w:val="Corpodetexto"/>
        <w:ind w:firstLine="0"/>
        <w:jc w:val="center"/>
        <w:rPr>
          <w:sz w:val="21"/>
        </w:rPr>
      </w:pPr>
    </w:p>
    <w:p w14:paraId="5AE14AD6" w14:textId="77777777" w:rsidR="00695C0B" w:rsidRPr="00580DED" w:rsidRDefault="00695C0B" w:rsidP="00695C0B">
      <w:pPr>
        <w:pStyle w:val="Corpodetexto"/>
        <w:ind w:firstLine="0"/>
        <w:jc w:val="center"/>
        <w:rPr>
          <w:sz w:val="21"/>
        </w:rPr>
      </w:pPr>
    </w:p>
    <w:p w14:paraId="1000CDCF" w14:textId="77777777" w:rsidR="00695C0B" w:rsidRPr="00580DED" w:rsidRDefault="00695C0B" w:rsidP="00695C0B">
      <w:pPr>
        <w:pStyle w:val="Corpodetexto"/>
        <w:ind w:firstLine="0"/>
        <w:jc w:val="center"/>
        <w:rPr>
          <w:sz w:val="21"/>
        </w:rPr>
      </w:pPr>
    </w:p>
    <w:p w14:paraId="09E43E6B" w14:textId="77777777" w:rsidR="00695C0B" w:rsidRPr="00580DED" w:rsidRDefault="00695C0B" w:rsidP="00695C0B">
      <w:pPr>
        <w:pStyle w:val="Corpodetexto"/>
        <w:ind w:firstLine="0"/>
        <w:jc w:val="center"/>
        <w:rPr>
          <w:sz w:val="21"/>
        </w:rPr>
      </w:pPr>
    </w:p>
    <w:p w14:paraId="143B3589" w14:textId="77777777" w:rsidR="00695C0B" w:rsidRPr="00580DED" w:rsidRDefault="00695C0B" w:rsidP="00695C0B">
      <w:pPr>
        <w:pStyle w:val="Corpodetexto"/>
        <w:ind w:firstLine="0"/>
        <w:jc w:val="center"/>
        <w:rPr>
          <w:sz w:val="21"/>
        </w:rPr>
      </w:pPr>
    </w:p>
    <w:p w14:paraId="3E81981E" w14:textId="77777777" w:rsidR="00695C0B" w:rsidRPr="00580DED" w:rsidRDefault="00695C0B" w:rsidP="00695C0B">
      <w:pPr>
        <w:pStyle w:val="Corpodetexto"/>
        <w:ind w:firstLine="0"/>
        <w:jc w:val="center"/>
      </w:pPr>
      <w:r w:rsidRPr="00580DED">
        <w:t>________________________________________</w:t>
      </w:r>
    </w:p>
    <w:p w14:paraId="0CB59E74" w14:textId="77777777" w:rsidR="00695C0B" w:rsidRPr="00580DED" w:rsidRDefault="00695C0B" w:rsidP="00695C0B">
      <w:pPr>
        <w:pStyle w:val="Corpodetexto"/>
        <w:ind w:firstLine="0"/>
        <w:jc w:val="center"/>
      </w:pPr>
      <w:r>
        <w:t>Nome do Aluno</w:t>
      </w:r>
    </w:p>
    <w:p w14:paraId="2E8C7CAB" w14:textId="77777777" w:rsidR="00695C0B" w:rsidRPr="00580DED" w:rsidRDefault="00695C0B" w:rsidP="00695C0B">
      <w:pPr>
        <w:pStyle w:val="Corpodetexto"/>
        <w:ind w:firstLine="0"/>
        <w:jc w:val="center"/>
      </w:pPr>
      <w:r>
        <w:t>email@email.com</w:t>
      </w:r>
    </w:p>
    <w:p w14:paraId="5E976C42" w14:textId="77777777" w:rsidR="00695C0B" w:rsidRPr="00695C0B" w:rsidRDefault="00695C0B" w:rsidP="00695C0B">
      <w:pPr>
        <w:pStyle w:val="Corpodetexto"/>
        <w:ind w:firstLine="0"/>
        <w:jc w:val="center"/>
        <w:rPr>
          <w:u w:val="single"/>
        </w:rPr>
      </w:pPr>
    </w:p>
    <w:p w14:paraId="72210C65" w14:textId="77777777" w:rsidR="00695C0B" w:rsidRPr="00580DED" w:rsidRDefault="00695C0B" w:rsidP="00695C0B">
      <w:pPr>
        <w:pStyle w:val="Corpodetexto"/>
        <w:ind w:firstLine="0"/>
        <w:jc w:val="center"/>
      </w:pPr>
    </w:p>
    <w:p w14:paraId="78E57886" w14:textId="77777777" w:rsidR="00695C0B" w:rsidRPr="00580DED" w:rsidRDefault="00695C0B" w:rsidP="00695C0B">
      <w:pPr>
        <w:pStyle w:val="Corpodetexto"/>
        <w:ind w:firstLine="0"/>
        <w:jc w:val="center"/>
      </w:pPr>
    </w:p>
    <w:p w14:paraId="164D9402" w14:textId="77777777" w:rsidR="00695C0B" w:rsidRPr="00580DED" w:rsidRDefault="00695C0B" w:rsidP="00695C0B">
      <w:pPr>
        <w:pStyle w:val="Corpodetexto"/>
        <w:ind w:firstLine="0"/>
        <w:jc w:val="center"/>
      </w:pPr>
    </w:p>
    <w:p w14:paraId="3933D6C9" w14:textId="77777777" w:rsidR="00695C0B" w:rsidRPr="00580DED" w:rsidRDefault="00695C0B" w:rsidP="00695C0B">
      <w:pPr>
        <w:pStyle w:val="Corpodetexto"/>
        <w:ind w:firstLine="0"/>
        <w:jc w:val="center"/>
      </w:pPr>
      <w:r w:rsidRPr="00580DED">
        <w:t>Universidade Federal dos Vales do Jequitinhonha e Mucuri – Campus JK</w:t>
      </w:r>
    </w:p>
    <w:p w14:paraId="14C3B07E" w14:textId="77777777" w:rsidR="00695C0B" w:rsidRPr="00580DED" w:rsidRDefault="00695C0B" w:rsidP="00695C0B">
      <w:pPr>
        <w:pStyle w:val="Corpodetexto"/>
        <w:ind w:firstLine="0"/>
        <w:jc w:val="center"/>
      </w:pPr>
      <w:r w:rsidRPr="00580DED">
        <w:t>Rodovia MGT 367 – km 583, nº 5000, Alto da Jacuba. Diamantina- MG</w:t>
      </w:r>
    </w:p>
    <w:p w14:paraId="32569296" w14:textId="77777777" w:rsidR="006A72AC" w:rsidRPr="005365F6" w:rsidRDefault="006A72AC" w:rsidP="006A72AC">
      <w:pPr>
        <w:rPr>
          <w:u w:val="single"/>
        </w:rPr>
      </w:pPr>
    </w:p>
    <w:sectPr w:rsidR="006A72AC" w:rsidRPr="005365F6" w:rsidSect="001252A0">
      <w:headerReference w:type="even" r:id="rId29"/>
      <w:headerReference w:type="default" r:id="rId30"/>
      <w:pgSz w:w="11906" w:h="16838"/>
      <w:pgMar w:top="1648" w:right="1134" w:bottom="1134" w:left="1701" w:header="737" w:footer="454" w:gutter="0"/>
      <w:pgNumType w:start="17"/>
      <w:cols w:space="720"/>
      <w:formProt w:val="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André Covre" w:date="2018-07-14T22:30:00Z" w:initials="AC">
    <w:p w14:paraId="15865492" w14:textId="439ACFF7" w:rsidR="007F64D4" w:rsidRDefault="007F64D4">
      <w:pPr>
        <w:pStyle w:val="Textodecomentrio"/>
      </w:pPr>
      <w:r>
        <w:rPr>
          <w:rStyle w:val="Refdecomentrio"/>
        </w:rPr>
        <w:annotationRef/>
      </w:r>
      <w:r>
        <w:t xml:space="preserve">Ou seja, é melhor </w:t>
      </w:r>
      <w:proofErr w:type="spellStart"/>
      <w:r>
        <w:t>vc</w:t>
      </w:r>
      <w:proofErr w:type="spellEnd"/>
      <w:r>
        <w:t xml:space="preserve"> argumentar isso utilizando os termos utilizados no PPC, como lá está dividido e tal. Aí a fundamentação fica melhor.</w:t>
      </w:r>
    </w:p>
  </w:comment>
  <w:comment w:id="39" w:author="André Covre" w:date="2018-07-14T22:55:00Z" w:initials="AC">
    <w:p w14:paraId="731BE727" w14:textId="3538534E" w:rsidR="007F64D4" w:rsidRDefault="007F64D4">
      <w:pPr>
        <w:pStyle w:val="Textodecomentrio"/>
      </w:pPr>
      <w:r>
        <w:rPr>
          <w:rStyle w:val="Refdecomentrio"/>
        </w:rPr>
        <w:annotationRef/>
      </w:r>
      <w:r>
        <w:t xml:space="preserve">Aqui </w:t>
      </w:r>
      <w:proofErr w:type="spellStart"/>
      <w:r>
        <w:t>vc</w:t>
      </w:r>
      <w:proofErr w:type="spellEnd"/>
      <w:r>
        <w:t xml:space="preserve"> vai utilizar a terminologia do PPC do curso.</w:t>
      </w:r>
    </w:p>
  </w:comment>
  <w:comment w:id="40" w:author="André Covre" w:date="2018-07-14T22:55:00Z" w:initials="AC">
    <w:p w14:paraId="7E148C66" w14:textId="30DCA6A2" w:rsidR="007F64D4" w:rsidRDefault="007F64D4">
      <w:pPr>
        <w:pStyle w:val="Textodecomentrio"/>
      </w:pPr>
      <w:r>
        <w:rPr>
          <w:rStyle w:val="Refdecomentrio"/>
        </w:rPr>
        <w:annotationRef/>
      </w:r>
      <w:r>
        <w:t xml:space="preserve">Troque técnica por prática, em todo o texto. Vai ser </w:t>
      </w:r>
      <w:proofErr w:type="gramStart"/>
      <w:r>
        <w:t>melhor</w:t>
      </w:r>
      <w:proofErr w:type="gramEnd"/>
      <w:r>
        <w:t xml:space="preserve"> recebido pela banca.</w:t>
      </w:r>
    </w:p>
  </w:comment>
  <w:comment w:id="55" w:author="André Covre" w:date="2018-07-14T22:57:00Z" w:initials="AC">
    <w:p w14:paraId="367187D8" w14:textId="5E3ABA46" w:rsidR="007F64D4" w:rsidRDefault="007F64D4">
      <w:pPr>
        <w:pStyle w:val="Textodecomentrio"/>
      </w:pPr>
      <w:r>
        <w:rPr>
          <w:rStyle w:val="Refdecomentrio"/>
        </w:rPr>
        <w:annotationRef/>
      </w:r>
      <w:r>
        <w:t xml:space="preserve">No final, Rafael, </w:t>
      </w:r>
      <w:proofErr w:type="spellStart"/>
      <w:r>
        <w:t>vc</w:t>
      </w:r>
      <w:proofErr w:type="spellEnd"/>
      <w:r>
        <w:t xml:space="preserve"> vai retomar cada um desses parágrafos finais de análise e fazer sua conclusão. É lá que </w:t>
      </w:r>
      <w:proofErr w:type="spellStart"/>
      <w:r>
        <w:t>vc</w:t>
      </w:r>
      <w:proofErr w:type="spellEnd"/>
      <w:r>
        <w:t xml:space="preserve"> vai dizer que e ruim, preocupando, </w:t>
      </w:r>
      <w:proofErr w:type="spellStart"/>
      <w:r>
        <w:t>etc</w:t>
      </w:r>
      <w:proofErr w:type="spellEnd"/>
      <w:r>
        <w:t xml:space="preserve"> etc. Aqui </w:t>
      </w:r>
      <w:proofErr w:type="spellStart"/>
      <w:r>
        <w:t>vc</w:t>
      </w:r>
      <w:proofErr w:type="spellEnd"/>
      <w:r>
        <w:t xml:space="preserve"> só vai </w:t>
      </w:r>
      <w:proofErr w:type="gramStart"/>
      <w:r>
        <w:t>descrever,</w:t>
      </w:r>
      <w:proofErr w:type="gramEnd"/>
      <w:r>
        <w:t xml:space="preserve"> quantificar, mostrar que tem menos, que não tem isso, que tem aquilo. Evidenciar essas coisas. E depois meter o pau na conclusão.</w:t>
      </w:r>
    </w:p>
  </w:comment>
  <w:comment w:id="57" w:author="André Covre" w:date="2018-07-14T22:59:00Z" w:initials="AC">
    <w:p w14:paraId="5C948819" w14:textId="2E519A5B" w:rsidR="007F64D4" w:rsidRDefault="007F64D4">
      <w:pPr>
        <w:pStyle w:val="Textodecomentrio"/>
      </w:pPr>
      <w:r>
        <w:rPr>
          <w:rStyle w:val="Refdecomentrio"/>
        </w:rPr>
        <w:annotationRef/>
      </w:r>
      <w:r>
        <w:t xml:space="preserve">É o seguinte cara. </w:t>
      </w:r>
      <w:proofErr w:type="spellStart"/>
      <w:r>
        <w:t>Vc</w:t>
      </w:r>
      <w:proofErr w:type="spellEnd"/>
      <w:r>
        <w:t xml:space="preserve"> vai pegar os padrões de escrita dos parágrafos da qualidade de </w:t>
      </w:r>
      <w:proofErr w:type="spellStart"/>
      <w:r>
        <w:t>comuhnicação</w:t>
      </w:r>
      <w:proofErr w:type="spellEnd"/>
      <w:r>
        <w:t xml:space="preserve"> e repetir aqui. Ou seja, reescrever todos eles no mesmo padrão da anterior. Tudo.</w:t>
      </w:r>
    </w:p>
  </w:comment>
  <w:comment w:id="58" w:author="André Covre" w:date="2018-07-14T23:00:00Z" w:initials="AC">
    <w:p w14:paraId="6D2419D4" w14:textId="36A2A2D2" w:rsidR="007F64D4" w:rsidRDefault="007F64D4">
      <w:pPr>
        <w:pStyle w:val="Textodecomentrio"/>
      </w:pPr>
      <w:r>
        <w:rPr>
          <w:rStyle w:val="Refdecomentrio"/>
        </w:rPr>
        <w:annotationRef/>
      </w:r>
      <w:r>
        <w:t xml:space="preserve">Não se esqueça. Mesma coisa aqui. Descreva, reforce o que </w:t>
      </w:r>
      <w:proofErr w:type="gramStart"/>
      <w:r>
        <w:t>tem,</w:t>
      </w:r>
      <w:proofErr w:type="gramEnd"/>
      <w:r>
        <w:t xml:space="preserve"> o que não tem, o que falta. Pra </w:t>
      </w:r>
      <w:proofErr w:type="spellStart"/>
      <w:r>
        <w:t>depos</w:t>
      </w:r>
      <w:proofErr w:type="spellEnd"/>
      <w:r>
        <w:t xml:space="preserve"> meter o pau lá na conclusão.</w:t>
      </w:r>
    </w:p>
  </w:comment>
  <w:comment w:id="60" w:author="André Covre" w:date="2018-07-14T23:00:00Z" w:initials="AC">
    <w:p w14:paraId="4D32F2E8" w14:textId="0773074E" w:rsidR="007F64D4" w:rsidRDefault="007F64D4">
      <w:pPr>
        <w:pStyle w:val="Textodecomentrio"/>
      </w:pPr>
      <w:r>
        <w:rPr>
          <w:rStyle w:val="Refdecomentrio"/>
        </w:rPr>
        <w:annotationRef/>
      </w:r>
      <w:r>
        <w:t>Mesma ideia aqui. Reescreva tudo naquele padrão. É hora de ser objetivo.</w:t>
      </w:r>
    </w:p>
  </w:comment>
  <w:comment w:id="61" w:author="André Covre" w:date="2018-07-14T23:00:00Z" w:initials="AC">
    <w:p w14:paraId="3EC1CB75" w14:textId="6D0ADD12" w:rsidR="007F64D4" w:rsidRDefault="007F64D4">
      <w:pPr>
        <w:pStyle w:val="Textodecomentrio"/>
      </w:pPr>
      <w:r>
        <w:rPr>
          <w:rStyle w:val="Refdecomentrio"/>
        </w:rPr>
        <w:annotationRef/>
      </w:r>
      <w:r>
        <w:t xml:space="preserve">Nessa análise geral, mesma coisa. Retire a avaliação pessoal e reforce o que </w:t>
      </w:r>
      <w:proofErr w:type="spellStart"/>
      <w:r>
        <w:t>vc</w:t>
      </w:r>
      <w:proofErr w:type="spellEnd"/>
      <w:r>
        <w:t xml:space="preserve"> viu em cada, o que é </w:t>
      </w:r>
      <w:proofErr w:type="spellStart"/>
      <w:r>
        <w:t>comjm</w:t>
      </w:r>
      <w:proofErr w:type="spellEnd"/>
      <w:r>
        <w:t xml:space="preserve">, o que é diferente. Por exemplo, retire o adjetivo impressionante e o preocupante. Apenas constate. Depois </w:t>
      </w:r>
      <w:proofErr w:type="spellStart"/>
      <w:r>
        <w:t>vc</w:t>
      </w:r>
      <w:proofErr w:type="spellEnd"/>
      <w:r>
        <w:t xml:space="preserve"> vai </w:t>
      </w:r>
      <w:proofErr w:type="spellStart"/>
      <w:r>
        <w:t>recuepar</w:t>
      </w:r>
      <w:proofErr w:type="spellEnd"/>
      <w:r>
        <w:t xml:space="preserve"> isso na </w:t>
      </w:r>
      <w:proofErr w:type="spellStart"/>
      <w:r>
        <w:t>conculsão</w:t>
      </w:r>
      <w:proofErr w:type="spellEnd"/>
      <w:r>
        <w:t xml:space="preserve"> e aí sim </w:t>
      </w:r>
      <w:proofErr w:type="spellStart"/>
      <w:r>
        <w:t>vc</w:t>
      </w:r>
      <w:proofErr w:type="spellEnd"/>
      <w:r>
        <w:t xml:space="preserve"> vai dizer que é isso, que é aquilo.</w:t>
      </w:r>
    </w:p>
  </w:comment>
  <w:comment w:id="65" w:author="André Covre" w:date="2018-07-14T23:04:00Z" w:initials="AC">
    <w:p w14:paraId="69CEF93B" w14:textId="1311ACA3" w:rsidR="007F64D4" w:rsidRDefault="007F64D4">
      <w:pPr>
        <w:pStyle w:val="Textodecomentrio"/>
      </w:pPr>
      <w:r>
        <w:rPr>
          <w:rStyle w:val="Refdecomentrio"/>
        </w:rPr>
        <w:annotationRef/>
      </w:r>
      <w:r>
        <w:t>Rafael. Enfim. Não vou nem ler. Sério. Só passar os olhos. Padronize da mesma foram que os anteriores. Todos os parágrafos. Seja objetivo, descreva as quantidades, as presenças, ausências. Não avalie agora. Deixe pra conclusão.</w:t>
      </w:r>
    </w:p>
  </w:comment>
  <w:comment w:id="69" w:author="André Covre" w:date="2018-07-14T23:05:00Z" w:initials="AC">
    <w:p w14:paraId="0F3BFBDD" w14:textId="1F6ACB71" w:rsidR="007F64D4" w:rsidRDefault="007F64D4">
      <w:pPr>
        <w:pStyle w:val="Textodecomentrio"/>
      </w:pPr>
      <w:r>
        <w:rPr>
          <w:rStyle w:val="Refdecomentrio"/>
        </w:rPr>
        <w:annotationRef/>
      </w:r>
      <w:r>
        <w:t>Vou colocar tudo o que está aqui dentro em conclusões.</w:t>
      </w:r>
    </w:p>
  </w:comment>
  <w:comment w:id="70" w:author="André Covre" w:date="2018-07-14T23:10:00Z" w:initials="AC">
    <w:p w14:paraId="6E6A7062" w14:textId="5E191F41" w:rsidR="007F64D4" w:rsidRDefault="007F64D4">
      <w:pPr>
        <w:pStyle w:val="Textodecomentrio"/>
      </w:pPr>
      <w:r>
        <w:rPr>
          <w:rStyle w:val="Refdecomentrio"/>
        </w:rPr>
        <w:annotationRef/>
      </w:r>
      <w:r>
        <w:t xml:space="preserve">Não </w:t>
      </w:r>
      <w:proofErr w:type="gramStart"/>
      <w:r>
        <w:t>esquece da</w:t>
      </w:r>
      <w:proofErr w:type="gramEnd"/>
      <w:r>
        <w:t xml:space="preserve"> terminologia do PPC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61DB68" w15:done="0"/>
  <w15:commentEx w15:paraId="2A2AF987" w15:done="0"/>
  <w15:commentEx w15:paraId="4DB3743A" w15:done="0"/>
  <w15:commentEx w15:paraId="787EBA25" w15:done="0"/>
  <w15:commentEx w15:paraId="30B81EEB" w15:done="0"/>
  <w15:commentEx w15:paraId="14FDBFFD" w15:done="0"/>
  <w15:commentEx w15:paraId="65BB02A2" w15:done="0"/>
  <w15:commentEx w15:paraId="4209DBDA" w15:done="0"/>
  <w15:commentEx w15:paraId="0F44068D" w15:done="0"/>
  <w15:commentEx w15:paraId="6FEB4346" w15:done="0"/>
  <w15:commentEx w15:paraId="61844608" w15:done="0"/>
  <w15:commentEx w15:paraId="2A7F8948" w15:done="0"/>
  <w15:commentEx w15:paraId="79C269F7" w15:done="0"/>
  <w15:commentEx w15:paraId="32682EA1" w15:done="0"/>
  <w15:commentEx w15:paraId="61D1A0BE" w15:done="0"/>
  <w15:commentEx w15:paraId="42107316" w15:done="0"/>
  <w15:commentEx w15:paraId="23596053" w15:done="0"/>
  <w15:commentEx w15:paraId="36D1104B" w15:done="0"/>
  <w15:commentEx w15:paraId="6A2C0803" w15:done="0"/>
  <w15:commentEx w15:paraId="363C3980" w15:done="0"/>
  <w15:commentEx w15:paraId="7219AEA2" w15:done="0"/>
  <w15:commentEx w15:paraId="5E4D6A90" w15:done="0"/>
  <w15:commentEx w15:paraId="5AFE0BB9" w15:done="0"/>
  <w15:commentEx w15:paraId="5F14AA3F" w15:done="0"/>
  <w15:commentEx w15:paraId="36D41E43" w15:done="0"/>
  <w15:commentEx w15:paraId="0299AEFC" w15:done="0"/>
  <w15:commentEx w15:paraId="5CDAA754" w15:done="0"/>
  <w15:commentEx w15:paraId="4B521AAF" w15:done="0"/>
  <w15:commentEx w15:paraId="27D67BE6" w15:done="0"/>
  <w15:commentEx w15:paraId="6A5BF59A" w15:done="0"/>
  <w15:commentEx w15:paraId="64EA06FC" w15:done="0"/>
  <w15:commentEx w15:paraId="011ADCEC" w15:done="0"/>
  <w15:commentEx w15:paraId="7E9A085F" w15:done="0"/>
  <w15:commentEx w15:paraId="76401F05" w15:done="0"/>
  <w15:commentEx w15:paraId="14F2E799" w15:done="0"/>
  <w15:commentEx w15:paraId="45AB97E5" w15:done="0"/>
  <w15:commentEx w15:paraId="62EF18B0" w15:done="0"/>
  <w15:commentEx w15:paraId="0992F261" w15:done="0"/>
  <w15:commentEx w15:paraId="0856EE1D" w15:done="0"/>
  <w15:commentEx w15:paraId="09F97E1E" w15:done="0"/>
  <w15:commentEx w15:paraId="1A8DEEC3" w15:done="0"/>
  <w15:commentEx w15:paraId="15865492" w15:done="0"/>
  <w15:commentEx w15:paraId="7B6B5BD2" w15:done="0"/>
  <w15:commentEx w15:paraId="130FB933" w15:done="0"/>
  <w15:commentEx w15:paraId="0F6F0B70" w15:done="0"/>
  <w15:commentEx w15:paraId="0B1CF237" w15:done="0"/>
  <w15:commentEx w15:paraId="2DE56B91" w15:done="0"/>
  <w15:commentEx w15:paraId="731BE727" w15:done="0"/>
  <w15:commentEx w15:paraId="7E148C66" w15:done="0"/>
  <w15:commentEx w15:paraId="367187D8" w15:done="0"/>
  <w15:commentEx w15:paraId="5C948819" w15:done="0"/>
  <w15:commentEx w15:paraId="6D2419D4" w15:done="0"/>
  <w15:commentEx w15:paraId="4D32F2E8" w15:done="0"/>
  <w15:commentEx w15:paraId="3EC1CB75" w15:done="0"/>
  <w15:commentEx w15:paraId="69CEF93B" w15:done="0"/>
  <w15:commentEx w15:paraId="0F3BFBDD" w15:done="0"/>
  <w15:commentEx w15:paraId="6E6A70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8D437" w16cid:durableId="1EB50E2F"/>
  <w16cid:commentId w16cid:paraId="3AA4FBDA" w16cid:durableId="1EB50E47"/>
  <w16cid:commentId w16cid:paraId="7A3D0631" w16cid:durableId="1EB50E5C"/>
  <w16cid:commentId w16cid:paraId="2EF63E9A" w16cid:durableId="1EB50E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7ECE4" w14:textId="77777777" w:rsidR="00724D25" w:rsidRDefault="00724D25" w:rsidP="003A4F1B">
      <w:r>
        <w:separator/>
      </w:r>
    </w:p>
  </w:endnote>
  <w:endnote w:type="continuationSeparator" w:id="0">
    <w:p w14:paraId="3CD1DDF4" w14:textId="77777777" w:rsidR="00724D25" w:rsidRDefault="00724D25" w:rsidP="003A4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7D7AA3" w14:textId="77777777" w:rsidR="00724D25" w:rsidRDefault="00724D25" w:rsidP="003A4F1B">
      <w:r>
        <w:separator/>
      </w:r>
    </w:p>
  </w:footnote>
  <w:footnote w:type="continuationSeparator" w:id="0">
    <w:p w14:paraId="142DD19C" w14:textId="77777777" w:rsidR="00724D25" w:rsidRDefault="00724D25" w:rsidP="003A4F1B">
      <w:r>
        <w:continuationSeparator/>
      </w:r>
    </w:p>
  </w:footnote>
  <w:footnote w:id="1">
    <w:p w14:paraId="5743201C" w14:textId="77777777" w:rsidR="007F64D4" w:rsidRDefault="007F64D4" w:rsidP="009169E1">
      <w:pPr>
        <w:pStyle w:val="Textodenotaderodap"/>
      </w:pPr>
      <w:r>
        <w:rPr>
          <w:rStyle w:val="Refdenotaderodap"/>
        </w:rPr>
        <w:footnoteRef/>
      </w:r>
      <w:r>
        <w:t>“Startup é uma instituição humana feita para entregar um novo produto ou serviço, sob condições de extrema incerteza</w:t>
      </w:r>
      <w:proofErr w:type="gramStart"/>
      <w:r>
        <w:t xml:space="preserve"> ”</w:t>
      </w:r>
      <w:proofErr w:type="gramEnd"/>
      <w:r>
        <w:t>. (</w:t>
      </w:r>
      <w:proofErr w:type="spellStart"/>
      <w:r>
        <w:t>Riess</w:t>
      </w:r>
      <w:proofErr w:type="spellEnd"/>
      <w:r>
        <w:t>, 2011)</w:t>
      </w:r>
    </w:p>
  </w:footnote>
  <w:footnote w:id="2">
    <w:p w14:paraId="4533B84D" w14:textId="77777777" w:rsidR="007F64D4" w:rsidRDefault="007F64D4" w:rsidP="009169E1">
      <w:pPr>
        <w:pStyle w:val="Textodenotaderodap"/>
      </w:pPr>
      <w:r>
        <w:rPr>
          <w:rStyle w:val="Refdenotaderodap"/>
        </w:rPr>
        <w:footnoteRef/>
      </w:r>
      <w:r>
        <w:t xml:space="preserve"> “Modelos de Negócios </w:t>
      </w:r>
      <w:proofErr w:type="spellStart"/>
      <w:r>
        <w:t>Disruptivos</w:t>
      </w:r>
      <w:proofErr w:type="spellEnd"/>
      <w:r>
        <w:t xml:space="preserve"> são uma nova forma de modelagem do modelo de negócio utilizado outrora pela organização, tendo a finalidade de adaptar as estruturas empresariais para um novo mercado, o qual permitirá a oferta de novos serviços, produtos ou processos”. (</w:t>
      </w:r>
      <w:proofErr w:type="spellStart"/>
      <w:r>
        <w:t>Schiavi</w:t>
      </w:r>
      <w:proofErr w:type="spellEnd"/>
      <w:r>
        <w:t>, 2017)</w:t>
      </w:r>
    </w:p>
  </w:footnote>
  <w:footnote w:id="3">
    <w:p w14:paraId="6C322B8D" w14:textId="77777777" w:rsidR="007F64D4" w:rsidRDefault="007F64D4" w:rsidP="009169E1">
      <w:pPr>
        <w:pStyle w:val="Textodenotaderodap"/>
      </w:pPr>
      <w:r>
        <w:rPr>
          <w:rStyle w:val="Refdenotaderodap"/>
        </w:rPr>
        <w:footnoteRef/>
      </w:r>
      <w:r>
        <w:t xml:space="preserve"> Empresa Júnior do curso de Sistemas de Informação da UFVJM</w:t>
      </w:r>
    </w:p>
  </w:footnote>
  <w:footnote w:id="4">
    <w:p w14:paraId="03D970BA" w14:textId="77777777" w:rsidR="007F64D4" w:rsidRDefault="007F64D4">
      <w:pPr>
        <w:pStyle w:val="Textodenotaderodap"/>
      </w:pPr>
      <w:ins w:id="31" w:author="VivianMBenassi" w:date="2018-07-14T22:09:00Z">
        <w:r>
          <w:rPr>
            <w:rStyle w:val="Refdenotaderodap"/>
          </w:rPr>
          <w:footnoteRef/>
        </w:r>
        <w:r>
          <w:t xml:space="preserve"> </w:t>
        </w:r>
        <w:r>
          <w:rPr>
            <w:rFonts w:cs="Times New Roman"/>
            <w:color w:val="222222"/>
            <w:szCs w:val="24"/>
            <w:shd w:val="clear" w:color="auto" w:fill="FFFFFF"/>
          </w:rPr>
          <w:t>Disponível em &lt;</w:t>
        </w:r>
        <w:r>
          <w:fldChar w:fldCharType="begin"/>
        </w:r>
        <w:r>
          <w:instrText>HYPERLINK "https://www.cbsi.net.br/2015/03/melhores-faculdades-de-sistemas-de.html"</w:instrText>
        </w:r>
        <w:r>
          <w:fldChar w:fldCharType="separate"/>
        </w:r>
        <w:r w:rsidRPr="00EB5751">
          <w:rPr>
            <w:rStyle w:val="Hyperlink"/>
            <w:rFonts w:cs="Times New Roman"/>
            <w:szCs w:val="24"/>
            <w:shd w:val="clear" w:color="auto" w:fill="FFFFFF"/>
          </w:rPr>
          <w:t>https://www.cbsi.net.br/2015/03/melhores-faculdades-de-sistemas-de.html</w:t>
        </w:r>
        <w:r>
          <w:fldChar w:fldCharType="end"/>
        </w:r>
        <w:r>
          <w:rPr>
            <w:rFonts w:cs="Times New Roman"/>
            <w:color w:val="222222"/>
            <w:szCs w:val="24"/>
            <w:shd w:val="clear" w:color="auto" w:fill="FFFFFF"/>
          </w:rPr>
          <w:t>&gt;. Acessado em 14/07/2018.</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C62C0" w14:textId="77777777" w:rsidR="007F64D4" w:rsidRDefault="007F64D4">
    <w:pPr>
      <w:pStyle w:val="Cabealho"/>
    </w:pPr>
  </w:p>
  <w:p w14:paraId="1825224A" w14:textId="77777777" w:rsidR="007F64D4" w:rsidRDefault="007F64D4">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490926"/>
      <w:docPartObj>
        <w:docPartGallery w:val="Page Numbers (Top of Page)"/>
        <w:docPartUnique/>
      </w:docPartObj>
    </w:sdtPr>
    <w:sdtContent>
      <w:p w14:paraId="15205F83" w14:textId="6F1C184B" w:rsidR="007F64D4" w:rsidRDefault="007F64D4">
        <w:pPr>
          <w:pStyle w:val="Cabealho"/>
          <w:jc w:val="right"/>
        </w:pPr>
        <w:r>
          <w:fldChar w:fldCharType="begin"/>
        </w:r>
        <w:r>
          <w:instrText>PAGE   \* MERGEFORMAT</w:instrText>
        </w:r>
        <w:r>
          <w:fldChar w:fldCharType="separate"/>
        </w:r>
        <w:r w:rsidR="00B5633A">
          <w:rPr>
            <w:noProof/>
          </w:rPr>
          <w:t>20</w:t>
        </w:r>
        <w:r>
          <w:rPr>
            <w:noProof/>
          </w:rPr>
          <w:fldChar w:fldCharType="end"/>
        </w:r>
      </w:p>
    </w:sdtContent>
  </w:sdt>
  <w:p w14:paraId="15FCDA3E" w14:textId="77777777" w:rsidR="007F64D4" w:rsidRDefault="007F64D4">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205954"/>
      <w:docPartObj>
        <w:docPartGallery w:val="Page Numbers (Top of Page)"/>
        <w:docPartUnique/>
      </w:docPartObj>
    </w:sdtPr>
    <w:sdtContent>
      <w:p w14:paraId="4C87BE0D" w14:textId="6A1B0410" w:rsidR="007F64D4" w:rsidRDefault="007F64D4">
        <w:pPr>
          <w:pStyle w:val="Cabealho"/>
        </w:pPr>
        <w:r>
          <w:fldChar w:fldCharType="begin"/>
        </w:r>
        <w:r>
          <w:instrText>PAGE   \* MERGEFORMAT</w:instrText>
        </w:r>
        <w:r>
          <w:fldChar w:fldCharType="separate"/>
        </w:r>
        <w:r w:rsidR="00193D1E">
          <w:rPr>
            <w:noProof/>
          </w:rPr>
          <w:t>21</w:t>
        </w:r>
        <w:r>
          <w:rPr>
            <w:noProof/>
          </w:rPr>
          <w:fldChar w:fldCharType="end"/>
        </w:r>
      </w:p>
    </w:sdtContent>
  </w:sdt>
  <w:p w14:paraId="0E92D1D1" w14:textId="77777777" w:rsidR="007F64D4" w:rsidRDefault="007F64D4">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346264"/>
      <w:docPartObj>
        <w:docPartGallery w:val="Page Numbers (Top of Page)"/>
        <w:docPartUnique/>
      </w:docPartObj>
    </w:sdtPr>
    <w:sdtContent>
      <w:p w14:paraId="47400D08" w14:textId="22642B17" w:rsidR="007F64D4" w:rsidRDefault="007F64D4">
        <w:pPr>
          <w:pStyle w:val="Cabealho"/>
          <w:jc w:val="right"/>
        </w:pPr>
        <w:r>
          <w:fldChar w:fldCharType="begin"/>
        </w:r>
        <w:r>
          <w:instrText>PAGE   \* MERGEFORMAT</w:instrText>
        </w:r>
        <w:r>
          <w:fldChar w:fldCharType="separate"/>
        </w:r>
        <w:r w:rsidR="00237A5D">
          <w:rPr>
            <w:noProof/>
          </w:rPr>
          <w:t>36</w:t>
        </w:r>
        <w:r>
          <w:rPr>
            <w:noProof/>
          </w:rPr>
          <w:fldChar w:fldCharType="end"/>
        </w:r>
      </w:p>
    </w:sdtContent>
  </w:sdt>
  <w:p w14:paraId="7F40B662" w14:textId="77777777" w:rsidR="007F64D4" w:rsidRDefault="007F64D4">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338945"/>
      <w:docPartObj>
        <w:docPartGallery w:val="Page Numbers (Top of Page)"/>
        <w:docPartUnique/>
      </w:docPartObj>
    </w:sdtPr>
    <w:sdtContent>
      <w:p w14:paraId="07CC0755" w14:textId="496EC8F6" w:rsidR="007F64D4" w:rsidRDefault="007F64D4">
        <w:pPr>
          <w:pStyle w:val="Cabealho"/>
        </w:pPr>
        <w:r>
          <w:fldChar w:fldCharType="begin"/>
        </w:r>
        <w:r>
          <w:instrText>PAGE   \* MERGEFORMAT</w:instrText>
        </w:r>
        <w:r>
          <w:fldChar w:fldCharType="separate"/>
        </w:r>
        <w:r w:rsidR="00237A5D">
          <w:rPr>
            <w:noProof/>
          </w:rPr>
          <w:t>35</w:t>
        </w:r>
        <w:r>
          <w:rPr>
            <w:noProof/>
          </w:rPr>
          <w:fldChar w:fldCharType="end"/>
        </w:r>
      </w:p>
    </w:sdtContent>
  </w:sdt>
  <w:p w14:paraId="3941F6B6" w14:textId="77777777" w:rsidR="007F64D4" w:rsidRDefault="007F64D4">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C711B" w14:textId="77777777" w:rsidR="007F64D4" w:rsidRDefault="007F64D4" w:rsidP="001252A0">
    <w:pPr>
      <w:pStyle w:val="Cabealho"/>
      <w:ind w:left="-737"/>
    </w:pPr>
    <w:r>
      <w:fldChar w:fldCharType="begin"/>
    </w:r>
    <w:r>
      <w:instrText xml:space="preserve"> PAGE   \* MERGEFORMAT </w:instrText>
    </w:r>
    <w:r>
      <w:fldChar w:fldCharType="separate"/>
    </w:r>
    <w:r>
      <w:rPr>
        <w:noProof/>
      </w:rPr>
      <w:t>28</w:t>
    </w:r>
    <w:r>
      <w:rPr>
        <w:noProof/>
      </w:rPr>
      <w:fldChar w:fldCharType="end"/>
    </w:r>
  </w:p>
  <w:p w14:paraId="245BCFCF" w14:textId="77777777" w:rsidR="007F64D4" w:rsidRDefault="007F64D4">
    <w:pPr>
      <w:pStyle w:val="En-tte1"/>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E480D" w14:textId="416F4DC4" w:rsidR="007F64D4" w:rsidRDefault="007F64D4" w:rsidP="001252A0">
    <w:pPr>
      <w:pStyle w:val="Cabealho"/>
      <w:ind w:right="-283"/>
      <w:jc w:val="right"/>
    </w:pPr>
    <w:r>
      <w:fldChar w:fldCharType="begin"/>
    </w:r>
    <w:r>
      <w:instrText xml:space="preserve"> PAGE   \* MERGEFORMAT </w:instrText>
    </w:r>
    <w:r>
      <w:fldChar w:fldCharType="separate"/>
    </w:r>
    <w:r w:rsidR="00237A5D">
      <w:rPr>
        <w:noProof/>
      </w:rPr>
      <w:t>17</w:t>
    </w:r>
    <w:r>
      <w:rPr>
        <w:noProof/>
      </w:rPr>
      <w:fldChar w:fldCharType="end"/>
    </w:r>
  </w:p>
  <w:p w14:paraId="2ABEFA8F" w14:textId="77777777" w:rsidR="007F64D4" w:rsidRPr="00774A72" w:rsidRDefault="007F64D4" w:rsidP="001252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19B70" w14:textId="77777777" w:rsidR="007F64D4" w:rsidRDefault="007F64D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E7037" w14:textId="77777777" w:rsidR="007F64D4" w:rsidRDefault="007F64D4">
    <w:pPr>
      <w:pStyle w:val="Cabealho"/>
    </w:pPr>
  </w:p>
  <w:p w14:paraId="1583E1E6" w14:textId="77777777" w:rsidR="007F64D4" w:rsidRDefault="007F64D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86CB6" w14:textId="77777777" w:rsidR="007F64D4" w:rsidRDefault="007F64D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936D" w14:textId="77777777" w:rsidR="007F64D4" w:rsidRDefault="007F64D4">
    <w:pPr>
      <w:pStyle w:val="Cabealho"/>
    </w:pPr>
  </w:p>
  <w:p w14:paraId="0B1F87C1" w14:textId="77777777" w:rsidR="007F64D4" w:rsidRDefault="007F64D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9483D" w14:textId="77777777" w:rsidR="007F64D4" w:rsidRDefault="007F64D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014154"/>
      <w:docPartObj>
        <w:docPartGallery w:val="Page Numbers (Top of Page)"/>
        <w:docPartUnique/>
      </w:docPartObj>
    </w:sdtPr>
    <w:sdtContent>
      <w:p w14:paraId="5D804BD0" w14:textId="77777777" w:rsidR="007F64D4" w:rsidRDefault="007F64D4">
        <w:pPr>
          <w:pStyle w:val="Cabealho"/>
        </w:pPr>
      </w:p>
    </w:sdtContent>
  </w:sdt>
  <w:p w14:paraId="1DE9411B" w14:textId="77777777" w:rsidR="007F64D4" w:rsidRDefault="007F64D4">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A198F" w14:textId="77777777" w:rsidR="007F64D4" w:rsidRDefault="007F64D4">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5938E" w14:textId="77777777" w:rsidR="007F64D4" w:rsidRDefault="007F64D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AB03C38"/>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4171ACD"/>
    <w:multiLevelType w:val="hybridMultilevel"/>
    <w:tmpl w:val="D2886C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4736A44"/>
    <w:multiLevelType w:val="hybridMultilevel"/>
    <w:tmpl w:val="DD801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BF015B2"/>
    <w:multiLevelType w:val="hybridMultilevel"/>
    <w:tmpl w:val="1F58C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743CA0"/>
    <w:multiLevelType w:val="hybridMultilevel"/>
    <w:tmpl w:val="03DEC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75672BE"/>
    <w:multiLevelType w:val="hybridMultilevel"/>
    <w:tmpl w:val="4CBAF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7E02DF0"/>
    <w:multiLevelType w:val="hybridMultilevel"/>
    <w:tmpl w:val="0378966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1D6B378F"/>
    <w:multiLevelType w:val="hybridMultilevel"/>
    <w:tmpl w:val="61B0F6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E0E3DEA"/>
    <w:multiLevelType w:val="hybridMultilevel"/>
    <w:tmpl w:val="1BEEBBF2"/>
    <w:lvl w:ilvl="0" w:tplc="04160001">
      <w:start w:val="1"/>
      <w:numFmt w:val="bullet"/>
      <w:lvlText w:val=""/>
      <w:lvlJc w:val="left"/>
      <w:pPr>
        <w:ind w:left="1446" w:hanging="360"/>
      </w:pPr>
      <w:rPr>
        <w:rFonts w:ascii="Symbol" w:hAnsi="Symbol" w:hint="default"/>
      </w:rPr>
    </w:lvl>
    <w:lvl w:ilvl="1" w:tplc="04160003">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9">
    <w:nsid w:val="250866BB"/>
    <w:multiLevelType w:val="hybridMultilevel"/>
    <w:tmpl w:val="389C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2253DD6"/>
    <w:multiLevelType w:val="hybridMultilevel"/>
    <w:tmpl w:val="F77AA1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8C86F55"/>
    <w:multiLevelType w:val="hybridMultilevel"/>
    <w:tmpl w:val="BCD48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13E00A1"/>
    <w:multiLevelType w:val="hybridMultilevel"/>
    <w:tmpl w:val="AA76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5A61449"/>
    <w:multiLevelType w:val="hybridMultilevel"/>
    <w:tmpl w:val="F7A66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86606C7"/>
    <w:multiLevelType w:val="hybridMultilevel"/>
    <w:tmpl w:val="4A66AA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B6028B6"/>
    <w:multiLevelType w:val="hybridMultilevel"/>
    <w:tmpl w:val="F502E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E0D6508"/>
    <w:multiLevelType w:val="hybridMultilevel"/>
    <w:tmpl w:val="6F322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22C0756"/>
    <w:multiLevelType w:val="hybridMultilevel"/>
    <w:tmpl w:val="4400FE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2D96172"/>
    <w:multiLevelType w:val="hybridMultilevel"/>
    <w:tmpl w:val="2D266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5B3634D"/>
    <w:multiLevelType w:val="hybridMultilevel"/>
    <w:tmpl w:val="BBD44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CB823ED"/>
    <w:multiLevelType w:val="hybridMultilevel"/>
    <w:tmpl w:val="00423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5976647"/>
    <w:multiLevelType w:val="hybridMultilevel"/>
    <w:tmpl w:val="20803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D7B1A32"/>
    <w:multiLevelType w:val="multilevel"/>
    <w:tmpl w:val="D1A09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nsid w:val="7FFE054B"/>
    <w:multiLevelType w:val="hybridMultilevel"/>
    <w:tmpl w:val="898E6C86"/>
    <w:lvl w:ilvl="0" w:tplc="89CA970A">
      <w:start w:val="1"/>
      <w:numFmt w:val="decimal"/>
      <w:pStyle w:val="Ttulo1"/>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 w:numId="2">
    <w:abstractNumId w:val="22"/>
  </w:num>
  <w:num w:numId="3">
    <w:abstractNumId w:val="23"/>
  </w:num>
  <w:num w:numId="4">
    <w:abstractNumId w:val="19"/>
  </w:num>
  <w:num w:numId="5">
    <w:abstractNumId w:val="11"/>
  </w:num>
  <w:num w:numId="6">
    <w:abstractNumId w:val="21"/>
  </w:num>
  <w:num w:numId="7">
    <w:abstractNumId w:val="4"/>
  </w:num>
  <w:num w:numId="8">
    <w:abstractNumId w:val="16"/>
  </w:num>
  <w:num w:numId="9">
    <w:abstractNumId w:val="20"/>
  </w:num>
  <w:num w:numId="10">
    <w:abstractNumId w:val="2"/>
  </w:num>
  <w:num w:numId="11">
    <w:abstractNumId w:val="9"/>
  </w:num>
  <w:num w:numId="12">
    <w:abstractNumId w:val="3"/>
  </w:num>
  <w:num w:numId="13">
    <w:abstractNumId w:val="5"/>
  </w:num>
  <w:num w:numId="14">
    <w:abstractNumId w:val="18"/>
  </w:num>
  <w:num w:numId="15">
    <w:abstractNumId w:val="8"/>
  </w:num>
  <w:num w:numId="16">
    <w:abstractNumId w:val="7"/>
  </w:num>
  <w:num w:numId="17">
    <w:abstractNumId w:val="12"/>
  </w:num>
  <w:num w:numId="18">
    <w:abstractNumId w:val="13"/>
  </w:num>
  <w:num w:numId="19">
    <w:abstractNumId w:val="10"/>
  </w:num>
  <w:num w:numId="20">
    <w:abstractNumId w:val="15"/>
  </w:num>
  <w:num w:numId="21">
    <w:abstractNumId w:val="17"/>
  </w:num>
  <w:num w:numId="22">
    <w:abstractNumId w:val="14"/>
  </w:num>
  <w:num w:numId="23">
    <w:abstractNumId w:val="1"/>
  </w:num>
  <w:num w:numId="24">
    <w:abstractNumId w:val="6"/>
  </w:num>
  <w:numIdMacAtCleanup w:val="2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é Covre">
    <w15:presenceInfo w15:providerId="None" w15:userId="André Cov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hideGrammaticalErrors/>
  <w:proofState w:spelling="clean" w:grammar="clean"/>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F3"/>
    <w:rsid w:val="00001F7A"/>
    <w:rsid w:val="00002E35"/>
    <w:rsid w:val="000058F1"/>
    <w:rsid w:val="000058F6"/>
    <w:rsid w:val="00006F19"/>
    <w:rsid w:val="0001098B"/>
    <w:rsid w:val="00013B12"/>
    <w:rsid w:val="00015315"/>
    <w:rsid w:val="00020247"/>
    <w:rsid w:val="00024EBE"/>
    <w:rsid w:val="00035C4F"/>
    <w:rsid w:val="0004264D"/>
    <w:rsid w:val="00064506"/>
    <w:rsid w:val="000651E7"/>
    <w:rsid w:val="000653F3"/>
    <w:rsid w:val="00081AE7"/>
    <w:rsid w:val="00082309"/>
    <w:rsid w:val="00082F0E"/>
    <w:rsid w:val="00082F11"/>
    <w:rsid w:val="00083945"/>
    <w:rsid w:val="00085947"/>
    <w:rsid w:val="0008650F"/>
    <w:rsid w:val="00097EF2"/>
    <w:rsid w:val="000A1B10"/>
    <w:rsid w:val="000A4207"/>
    <w:rsid w:val="000A68FC"/>
    <w:rsid w:val="000B0794"/>
    <w:rsid w:val="000B1C89"/>
    <w:rsid w:val="000B7974"/>
    <w:rsid w:val="000C0540"/>
    <w:rsid w:val="000C4EFA"/>
    <w:rsid w:val="000C65E2"/>
    <w:rsid w:val="000C72BA"/>
    <w:rsid w:val="000D00F9"/>
    <w:rsid w:val="000D2AF3"/>
    <w:rsid w:val="000D4AB0"/>
    <w:rsid w:val="000D5BE3"/>
    <w:rsid w:val="000E4524"/>
    <w:rsid w:val="000E4974"/>
    <w:rsid w:val="000F2CB0"/>
    <w:rsid w:val="000F7E1A"/>
    <w:rsid w:val="00105CB7"/>
    <w:rsid w:val="001066CD"/>
    <w:rsid w:val="00113D92"/>
    <w:rsid w:val="0011490F"/>
    <w:rsid w:val="00115051"/>
    <w:rsid w:val="00116C85"/>
    <w:rsid w:val="00120406"/>
    <w:rsid w:val="001252A0"/>
    <w:rsid w:val="00127C00"/>
    <w:rsid w:val="00134043"/>
    <w:rsid w:val="00134BC2"/>
    <w:rsid w:val="00137AE1"/>
    <w:rsid w:val="00140D37"/>
    <w:rsid w:val="001413E8"/>
    <w:rsid w:val="00143249"/>
    <w:rsid w:val="00143C5A"/>
    <w:rsid w:val="00147424"/>
    <w:rsid w:val="00147C73"/>
    <w:rsid w:val="00151A2F"/>
    <w:rsid w:val="00151EE3"/>
    <w:rsid w:val="0015474A"/>
    <w:rsid w:val="00157038"/>
    <w:rsid w:val="00162BDE"/>
    <w:rsid w:val="00165A40"/>
    <w:rsid w:val="001711B9"/>
    <w:rsid w:val="00174B6A"/>
    <w:rsid w:val="00175C97"/>
    <w:rsid w:val="00176A6F"/>
    <w:rsid w:val="00190DA5"/>
    <w:rsid w:val="00193D1E"/>
    <w:rsid w:val="0019478F"/>
    <w:rsid w:val="00194923"/>
    <w:rsid w:val="001976D0"/>
    <w:rsid w:val="001B2D8F"/>
    <w:rsid w:val="001B4FC3"/>
    <w:rsid w:val="001C4DEF"/>
    <w:rsid w:val="001C4E93"/>
    <w:rsid w:val="001D0899"/>
    <w:rsid w:val="001D613C"/>
    <w:rsid w:val="001E1029"/>
    <w:rsid w:val="001E2B6F"/>
    <w:rsid w:val="001E2FF6"/>
    <w:rsid w:val="001E5321"/>
    <w:rsid w:val="001E679C"/>
    <w:rsid w:val="001F0E3D"/>
    <w:rsid w:val="001F4FFA"/>
    <w:rsid w:val="001F6DD9"/>
    <w:rsid w:val="00207F5D"/>
    <w:rsid w:val="00212BFA"/>
    <w:rsid w:val="00216EED"/>
    <w:rsid w:val="00220F67"/>
    <w:rsid w:val="002212AB"/>
    <w:rsid w:val="00226E2B"/>
    <w:rsid w:val="00227FE3"/>
    <w:rsid w:val="00230146"/>
    <w:rsid w:val="002328F4"/>
    <w:rsid w:val="00237A5D"/>
    <w:rsid w:val="00242909"/>
    <w:rsid w:val="00243233"/>
    <w:rsid w:val="0024377B"/>
    <w:rsid w:val="00254FFD"/>
    <w:rsid w:val="00255F49"/>
    <w:rsid w:val="00257E46"/>
    <w:rsid w:val="002610E4"/>
    <w:rsid w:val="00265890"/>
    <w:rsid w:val="0027751C"/>
    <w:rsid w:val="00283E81"/>
    <w:rsid w:val="00285350"/>
    <w:rsid w:val="002878C1"/>
    <w:rsid w:val="002A0515"/>
    <w:rsid w:val="002A5D5D"/>
    <w:rsid w:val="002B0097"/>
    <w:rsid w:val="002D4AFC"/>
    <w:rsid w:val="002D7284"/>
    <w:rsid w:val="002D7916"/>
    <w:rsid w:val="002E041C"/>
    <w:rsid w:val="002F049B"/>
    <w:rsid w:val="002F39A3"/>
    <w:rsid w:val="002F3E20"/>
    <w:rsid w:val="002F3EF6"/>
    <w:rsid w:val="002F6AB9"/>
    <w:rsid w:val="00301409"/>
    <w:rsid w:val="00310D49"/>
    <w:rsid w:val="00312176"/>
    <w:rsid w:val="003165A9"/>
    <w:rsid w:val="00316F0A"/>
    <w:rsid w:val="0032063E"/>
    <w:rsid w:val="0032064C"/>
    <w:rsid w:val="00321AF9"/>
    <w:rsid w:val="00326630"/>
    <w:rsid w:val="00327B9E"/>
    <w:rsid w:val="00327E0D"/>
    <w:rsid w:val="00332987"/>
    <w:rsid w:val="003426CE"/>
    <w:rsid w:val="003440AA"/>
    <w:rsid w:val="0034517C"/>
    <w:rsid w:val="00345BDA"/>
    <w:rsid w:val="003733FE"/>
    <w:rsid w:val="00374695"/>
    <w:rsid w:val="0037577F"/>
    <w:rsid w:val="003758F4"/>
    <w:rsid w:val="003809F4"/>
    <w:rsid w:val="00380E4B"/>
    <w:rsid w:val="003810FF"/>
    <w:rsid w:val="00381AFF"/>
    <w:rsid w:val="00382661"/>
    <w:rsid w:val="00387A63"/>
    <w:rsid w:val="003A3A00"/>
    <w:rsid w:val="003A3C5A"/>
    <w:rsid w:val="003A4F1B"/>
    <w:rsid w:val="003A6D52"/>
    <w:rsid w:val="003A7EB7"/>
    <w:rsid w:val="003B661D"/>
    <w:rsid w:val="003B6B65"/>
    <w:rsid w:val="003D62BE"/>
    <w:rsid w:val="003E5D80"/>
    <w:rsid w:val="003F0577"/>
    <w:rsid w:val="004003A4"/>
    <w:rsid w:val="00404360"/>
    <w:rsid w:val="004056BA"/>
    <w:rsid w:val="004065B8"/>
    <w:rsid w:val="00406CA1"/>
    <w:rsid w:val="004121AF"/>
    <w:rsid w:val="00415436"/>
    <w:rsid w:val="00421079"/>
    <w:rsid w:val="00425AAC"/>
    <w:rsid w:val="00430E8B"/>
    <w:rsid w:val="00431954"/>
    <w:rsid w:val="0043556C"/>
    <w:rsid w:val="00436FDA"/>
    <w:rsid w:val="0044175E"/>
    <w:rsid w:val="00444C18"/>
    <w:rsid w:val="0044575F"/>
    <w:rsid w:val="00450D30"/>
    <w:rsid w:val="00454715"/>
    <w:rsid w:val="00455A2D"/>
    <w:rsid w:val="00463342"/>
    <w:rsid w:val="00466B1C"/>
    <w:rsid w:val="00476724"/>
    <w:rsid w:val="00481089"/>
    <w:rsid w:val="0048178A"/>
    <w:rsid w:val="0048203A"/>
    <w:rsid w:val="00484279"/>
    <w:rsid w:val="004965FA"/>
    <w:rsid w:val="004A3552"/>
    <w:rsid w:val="004A7C33"/>
    <w:rsid w:val="004B41BF"/>
    <w:rsid w:val="004B5D6C"/>
    <w:rsid w:val="004C5798"/>
    <w:rsid w:val="004D2690"/>
    <w:rsid w:val="004D3495"/>
    <w:rsid w:val="004E03C9"/>
    <w:rsid w:val="004E38C8"/>
    <w:rsid w:val="004F5516"/>
    <w:rsid w:val="0050053C"/>
    <w:rsid w:val="005012D4"/>
    <w:rsid w:val="0050516F"/>
    <w:rsid w:val="00506BD9"/>
    <w:rsid w:val="0051079D"/>
    <w:rsid w:val="005111E8"/>
    <w:rsid w:val="00513BC5"/>
    <w:rsid w:val="00514E1D"/>
    <w:rsid w:val="00515432"/>
    <w:rsid w:val="00520507"/>
    <w:rsid w:val="0052306A"/>
    <w:rsid w:val="0053246D"/>
    <w:rsid w:val="005326DF"/>
    <w:rsid w:val="00532E12"/>
    <w:rsid w:val="005348B7"/>
    <w:rsid w:val="005365F6"/>
    <w:rsid w:val="00537B71"/>
    <w:rsid w:val="00540A2C"/>
    <w:rsid w:val="00542258"/>
    <w:rsid w:val="00544AB6"/>
    <w:rsid w:val="0054681F"/>
    <w:rsid w:val="005475FD"/>
    <w:rsid w:val="00550AB5"/>
    <w:rsid w:val="00553107"/>
    <w:rsid w:val="0055424D"/>
    <w:rsid w:val="00555C75"/>
    <w:rsid w:val="00561F36"/>
    <w:rsid w:val="00574085"/>
    <w:rsid w:val="00576DAA"/>
    <w:rsid w:val="00577D20"/>
    <w:rsid w:val="00591C34"/>
    <w:rsid w:val="005936BD"/>
    <w:rsid w:val="005940B7"/>
    <w:rsid w:val="00594948"/>
    <w:rsid w:val="0059505E"/>
    <w:rsid w:val="005A0EFC"/>
    <w:rsid w:val="005A7DB3"/>
    <w:rsid w:val="005B67E7"/>
    <w:rsid w:val="005B6BA8"/>
    <w:rsid w:val="005C7DD7"/>
    <w:rsid w:val="005C7FC5"/>
    <w:rsid w:val="005D39EB"/>
    <w:rsid w:val="005D5D73"/>
    <w:rsid w:val="005E6097"/>
    <w:rsid w:val="005F2019"/>
    <w:rsid w:val="005F6450"/>
    <w:rsid w:val="006011C8"/>
    <w:rsid w:val="0060145A"/>
    <w:rsid w:val="00603094"/>
    <w:rsid w:val="0060421D"/>
    <w:rsid w:val="006078B6"/>
    <w:rsid w:val="0061368E"/>
    <w:rsid w:val="00625033"/>
    <w:rsid w:val="00632658"/>
    <w:rsid w:val="00634001"/>
    <w:rsid w:val="00637331"/>
    <w:rsid w:val="00643667"/>
    <w:rsid w:val="00643805"/>
    <w:rsid w:val="00652471"/>
    <w:rsid w:val="00652AC5"/>
    <w:rsid w:val="00655A91"/>
    <w:rsid w:val="006563B3"/>
    <w:rsid w:val="006608D7"/>
    <w:rsid w:val="00666DF0"/>
    <w:rsid w:val="00667B00"/>
    <w:rsid w:val="00671299"/>
    <w:rsid w:val="00674046"/>
    <w:rsid w:val="00674067"/>
    <w:rsid w:val="00675CE2"/>
    <w:rsid w:val="00691C60"/>
    <w:rsid w:val="00695C0B"/>
    <w:rsid w:val="006A17B8"/>
    <w:rsid w:val="006A72AC"/>
    <w:rsid w:val="006C27C1"/>
    <w:rsid w:val="006D76A9"/>
    <w:rsid w:val="006E4936"/>
    <w:rsid w:val="006E4987"/>
    <w:rsid w:val="006E6D87"/>
    <w:rsid w:val="006F1FD2"/>
    <w:rsid w:val="00701104"/>
    <w:rsid w:val="00701396"/>
    <w:rsid w:val="00701CD3"/>
    <w:rsid w:val="00702CBF"/>
    <w:rsid w:val="00702F5D"/>
    <w:rsid w:val="00703786"/>
    <w:rsid w:val="00704448"/>
    <w:rsid w:val="007078C3"/>
    <w:rsid w:val="0071218E"/>
    <w:rsid w:val="00712D38"/>
    <w:rsid w:val="007160A5"/>
    <w:rsid w:val="00722243"/>
    <w:rsid w:val="00724D25"/>
    <w:rsid w:val="00726DB6"/>
    <w:rsid w:val="00730F15"/>
    <w:rsid w:val="00735A30"/>
    <w:rsid w:val="00735B3F"/>
    <w:rsid w:val="0074048D"/>
    <w:rsid w:val="00741092"/>
    <w:rsid w:val="00744E0C"/>
    <w:rsid w:val="0074797F"/>
    <w:rsid w:val="00747988"/>
    <w:rsid w:val="00755FCC"/>
    <w:rsid w:val="00761530"/>
    <w:rsid w:val="0076409E"/>
    <w:rsid w:val="00764C49"/>
    <w:rsid w:val="0077116D"/>
    <w:rsid w:val="0077143C"/>
    <w:rsid w:val="00771803"/>
    <w:rsid w:val="007825E2"/>
    <w:rsid w:val="00784F14"/>
    <w:rsid w:val="00786A2A"/>
    <w:rsid w:val="007871B5"/>
    <w:rsid w:val="007877BC"/>
    <w:rsid w:val="0079157C"/>
    <w:rsid w:val="007952B2"/>
    <w:rsid w:val="007A281B"/>
    <w:rsid w:val="007B24A9"/>
    <w:rsid w:val="007B55AD"/>
    <w:rsid w:val="007B571C"/>
    <w:rsid w:val="007C449A"/>
    <w:rsid w:val="007C4B0E"/>
    <w:rsid w:val="007D05E9"/>
    <w:rsid w:val="007D2C78"/>
    <w:rsid w:val="007D62F0"/>
    <w:rsid w:val="007D751E"/>
    <w:rsid w:val="007D77DF"/>
    <w:rsid w:val="007E17F9"/>
    <w:rsid w:val="007E5CCA"/>
    <w:rsid w:val="007E73A4"/>
    <w:rsid w:val="007E786E"/>
    <w:rsid w:val="007F1361"/>
    <w:rsid w:val="007F64D4"/>
    <w:rsid w:val="008039FA"/>
    <w:rsid w:val="00807721"/>
    <w:rsid w:val="0081332A"/>
    <w:rsid w:val="0081470D"/>
    <w:rsid w:val="0081651E"/>
    <w:rsid w:val="00816541"/>
    <w:rsid w:val="008320A9"/>
    <w:rsid w:val="0083579F"/>
    <w:rsid w:val="00836BDB"/>
    <w:rsid w:val="00843C78"/>
    <w:rsid w:val="00850C59"/>
    <w:rsid w:val="008521A8"/>
    <w:rsid w:val="008618B9"/>
    <w:rsid w:val="008717B3"/>
    <w:rsid w:val="0087237B"/>
    <w:rsid w:val="008723F0"/>
    <w:rsid w:val="00873690"/>
    <w:rsid w:val="00890075"/>
    <w:rsid w:val="0089783B"/>
    <w:rsid w:val="008A0637"/>
    <w:rsid w:val="008A135D"/>
    <w:rsid w:val="008B2B90"/>
    <w:rsid w:val="008B5AE2"/>
    <w:rsid w:val="008B6DDB"/>
    <w:rsid w:val="008C3EE4"/>
    <w:rsid w:val="008D460E"/>
    <w:rsid w:val="008E30BF"/>
    <w:rsid w:val="008E4567"/>
    <w:rsid w:val="008E4C05"/>
    <w:rsid w:val="008F0044"/>
    <w:rsid w:val="008F155E"/>
    <w:rsid w:val="008F626D"/>
    <w:rsid w:val="008F6386"/>
    <w:rsid w:val="008F6B7B"/>
    <w:rsid w:val="008F7E78"/>
    <w:rsid w:val="00900958"/>
    <w:rsid w:val="009169E1"/>
    <w:rsid w:val="00920D85"/>
    <w:rsid w:val="00926E9D"/>
    <w:rsid w:val="00927273"/>
    <w:rsid w:val="00931798"/>
    <w:rsid w:val="009338E4"/>
    <w:rsid w:val="00933BA0"/>
    <w:rsid w:val="00935DF5"/>
    <w:rsid w:val="00940585"/>
    <w:rsid w:val="00941AA2"/>
    <w:rsid w:val="0094687A"/>
    <w:rsid w:val="009475C8"/>
    <w:rsid w:val="00955D03"/>
    <w:rsid w:val="009670C4"/>
    <w:rsid w:val="009679B0"/>
    <w:rsid w:val="00976052"/>
    <w:rsid w:val="009809A1"/>
    <w:rsid w:val="0098273F"/>
    <w:rsid w:val="009838EA"/>
    <w:rsid w:val="00986010"/>
    <w:rsid w:val="0099087E"/>
    <w:rsid w:val="009955F0"/>
    <w:rsid w:val="009962D5"/>
    <w:rsid w:val="009A1784"/>
    <w:rsid w:val="009A33F2"/>
    <w:rsid w:val="009A66FD"/>
    <w:rsid w:val="009B0BDB"/>
    <w:rsid w:val="009B4918"/>
    <w:rsid w:val="009B5378"/>
    <w:rsid w:val="009C077A"/>
    <w:rsid w:val="009C3CB9"/>
    <w:rsid w:val="009C612C"/>
    <w:rsid w:val="009C6581"/>
    <w:rsid w:val="009D3A4E"/>
    <w:rsid w:val="009E00D5"/>
    <w:rsid w:val="009F2796"/>
    <w:rsid w:val="009F413D"/>
    <w:rsid w:val="009F5C96"/>
    <w:rsid w:val="009F7600"/>
    <w:rsid w:val="00A1024C"/>
    <w:rsid w:val="00A154F0"/>
    <w:rsid w:val="00A16789"/>
    <w:rsid w:val="00A207C1"/>
    <w:rsid w:val="00A2088C"/>
    <w:rsid w:val="00A2395A"/>
    <w:rsid w:val="00A27347"/>
    <w:rsid w:val="00A30710"/>
    <w:rsid w:val="00A3596A"/>
    <w:rsid w:val="00A46A4E"/>
    <w:rsid w:val="00A4704C"/>
    <w:rsid w:val="00A614B0"/>
    <w:rsid w:val="00A61824"/>
    <w:rsid w:val="00A62F7E"/>
    <w:rsid w:val="00A764A9"/>
    <w:rsid w:val="00A82E80"/>
    <w:rsid w:val="00A8496D"/>
    <w:rsid w:val="00A87599"/>
    <w:rsid w:val="00A94831"/>
    <w:rsid w:val="00A9791B"/>
    <w:rsid w:val="00AA2002"/>
    <w:rsid w:val="00AA4874"/>
    <w:rsid w:val="00AB0765"/>
    <w:rsid w:val="00AB2ED7"/>
    <w:rsid w:val="00AB2F6D"/>
    <w:rsid w:val="00AB4348"/>
    <w:rsid w:val="00AC1A01"/>
    <w:rsid w:val="00AC2F8E"/>
    <w:rsid w:val="00AD02FF"/>
    <w:rsid w:val="00AD0B3F"/>
    <w:rsid w:val="00AD254B"/>
    <w:rsid w:val="00AE3ABC"/>
    <w:rsid w:val="00AE5F2D"/>
    <w:rsid w:val="00AF07B3"/>
    <w:rsid w:val="00B015A5"/>
    <w:rsid w:val="00B044DF"/>
    <w:rsid w:val="00B06DF9"/>
    <w:rsid w:val="00B10C00"/>
    <w:rsid w:val="00B12732"/>
    <w:rsid w:val="00B1421F"/>
    <w:rsid w:val="00B24914"/>
    <w:rsid w:val="00B25616"/>
    <w:rsid w:val="00B25DF8"/>
    <w:rsid w:val="00B415F8"/>
    <w:rsid w:val="00B41889"/>
    <w:rsid w:val="00B51B0E"/>
    <w:rsid w:val="00B5633A"/>
    <w:rsid w:val="00B841B9"/>
    <w:rsid w:val="00B86C13"/>
    <w:rsid w:val="00B9084A"/>
    <w:rsid w:val="00B92041"/>
    <w:rsid w:val="00B95AA5"/>
    <w:rsid w:val="00BA460C"/>
    <w:rsid w:val="00BA4CDF"/>
    <w:rsid w:val="00BB1066"/>
    <w:rsid w:val="00BB2064"/>
    <w:rsid w:val="00BB28F7"/>
    <w:rsid w:val="00BB7E2B"/>
    <w:rsid w:val="00BC1DA7"/>
    <w:rsid w:val="00BC35AD"/>
    <w:rsid w:val="00BC70B8"/>
    <w:rsid w:val="00BC775E"/>
    <w:rsid w:val="00BD14A2"/>
    <w:rsid w:val="00BD1E1E"/>
    <w:rsid w:val="00BE47A4"/>
    <w:rsid w:val="00BE4969"/>
    <w:rsid w:val="00BF2705"/>
    <w:rsid w:val="00C004EF"/>
    <w:rsid w:val="00C01D85"/>
    <w:rsid w:val="00C03B72"/>
    <w:rsid w:val="00C05965"/>
    <w:rsid w:val="00C11C1A"/>
    <w:rsid w:val="00C21C25"/>
    <w:rsid w:val="00C340FC"/>
    <w:rsid w:val="00C40B5C"/>
    <w:rsid w:val="00C40BE8"/>
    <w:rsid w:val="00C4157A"/>
    <w:rsid w:val="00C423E3"/>
    <w:rsid w:val="00C46727"/>
    <w:rsid w:val="00C5498E"/>
    <w:rsid w:val="00C60AA2"/>
    <w:rsid w:val="00C634DB"/>
    <w:rsid w:val="00C639C0"/>
    <w:rsid w:val="00C654E1"/>
    <w:rsid w:val="00C67CA4"/>
    <w:rsid w:val="00C71438"/>
    <w:rsid w:val="00C741A6"/>
    <w:rsid w:val="00C75C84"/>
    <w:rsid w:val="00C77C59"/>
    <w:rsid w:val="00C808CE"/>
    <w:rsid w:val="00C84101"/>
    <w:rsid w:val="00C95029"/>
    <w:rsid w:val="00C973B3"/>
    <w:rsid w:val="00CA113C"/>
    <w:rsid w:val="00CA1F6F"/>
    <w:rsid w:val="00CA4F1E"/>
    <w:rsid w:val="00CA6609"/>
    <w:rsid w:val="00CB1488"/>
    <w:rsid w:val="00CB77C2"/>
    <w:rsid w:val="00CB798E"/>
    <w:rsid w:val="00CC0CDC"/>
    <w:rsid w:val="00CC2644"/>
    <w:rsid w:val="00CC3CBB"/>
    <w:rsid w:val="00CD5F11"/>
    <w:rsid w:val="00CE3539"/>
    <w:rsid w:val="00CE3CC4"/>
    <w:rsid w:val="00CF4A95"/>
    <w:rsid w:val="00CF7B54"/>
    <w:rsid w:val="00D0238F"/>
    <w:rsid w:val="00D11B4C"/>
    <w:rsid w:val="00D12405"/>
    <w:rsid w:val="00D208AB"/>
    <w:rsid w:val="00D2493A"/>
    <w:rsid w:val="00D25A01"/>
    <w:rsid w:val="00D37A01"/>
    <w:rsid w:val="00D4069F"/>
    <w:rsid w:val="00D40F9E"/>
    <w:rsid w:val="00D414AF"/>
    <w:rsid w:val="00D41E28"/>
    <w:rsid w:val="00D429C9"/>
    <w:rsid w:val="00D7666F"/>
    <w:rsid w:val="00D8227E"/>
    <w:rsid w:val="00D85302"/>
    <w:rsid w:val="00D87DAA"/>
    <w:rsid w:val="00D9095A"/>
    <w:rsid w:val="00D931D3"/>
    <w:rsid w:val="00D934D1"/>
    <w:rsid w:val="00D95099"/>
    <w:rsid w:val="00DA389C"/>
    <w:rsid w:val="00DA7A6D"/>
    <w:rsid w:val="00DB13FC"/>
    <w:rsid w:val="00DB2180"/>
    <w:rsid w:val="00DB7AE2"/>
    <w:rsid w:val="00DD0228"/>
    <w:rsid w:val="00DD2F65"/>
    <w:rsid w:val="00DD3D5F"/>
    <w:rsid w:val="00DD640A"/>
    <w:rsid w:val="00DD74F6"/>
    <w:rsid w:val="00DE03F2"/>
    <w:rsid w:val="00DE2AC4"/>
    <w:rsid w:val="00DE7A31"/>
    <w:rsid w:val="00E0260E"/>
    <w:rsid w:val="00E0760F"/>
    <w:rsid w:val="00E13B89"/>
    <w:rsid w:val="00E173EE"/>
    <w:rsid w:val="00E17409"/>
    <w:rsid w:val="00E266B3"/>
    <w:rsid w:val="00E32437"/>
    <w:rsid w:val="00E32538"/>
    <w:rsid w:val="00E4120C"/>
    <w:rsid w:val="00E4617B"/>
    <w:rsid w:val="00E5080C"/>
    <w:rsid w:val="00E5469B"/>
    <w:rsid w:val="00E62045"/>
    <w:rsid w:val="00E71E88"/>
    <w:rsid w:val="00E80F28"/>
    <w:rsid w:val="00E8773A"/>
    <w:rsid w:val="00E94F93"/>
    <w:rsid w:val="00EA70BB"/>
    <w:rsid w:val="00EB14BE"/>
    <w:rsid w:val="00EC4887"/>
    <w:rsid w:val="00EC5595"/>
    <w:rsid w:val="00EC7D74"/>
    <w:rsid w:val="00ED082A"/>
    <w:rsid w:val="00EE754E"/>
    <w:rsid w:val="00EF3D5A"/>
    <w:rsid w:val="00EF428D"/>
    <w:rsid w:val="00F1312F"/>
    <w:rsid w:val="00F15083"/>
    <w:rsid w:val="00F161AB"/>
    <w:rsid w:val="00F175AE"/>
    <w:rsid w:val="00F2543C"/>
    <w:rsid w:val="00F306FA"/>
    <w:rsid w:val="00F325C4"/>
    <w:rsid w:val="00F327C4"/>
    <w:rsid w:val="00F3746D"/>
    <w:rsid w:val="00F43215"/>
    <w:rsid w:val="00F433EA"/>
    <w:rsid w:val="00F51BF4"/>
    <w:rsid w:val="00F5211D"/>
    <w:rsid w:val="00F57A55"/>
    <w:rsid w:val="00F639FF"/>
    <w:rsid w:val="00F66C2F"/>
    <w:rsid w:val="00F67C9A"/>
    <w:rsid w:val="00F8190E"/>
    <w:rsid w:val="00F958F3"/>
    <w:rsid w:val="00F97FBD"/>
    <w:rsid w:val="00FA1D38"/>
    <w:rsid w:val="00FA3437"/>
    <w:rsid w:val="00FB74E9"/>
    <w:rsid w:val="00FC2908"/>
    <w:rsid w:val="00FC5086"/>
    <w:rsid w:val="00FC5668"/>
    <w:rsid w:val="00FC5CD5"/>
    <w:rsid w:val="00FC64D2"/>
    <w:rsid w:val="00FD599F"/>
    <w:rsid w:val="00FD65D7"/>
    <w:rsid w:val="00FE168E"/>
    <w:rsid w:val="00FE5EA5"/>
    <w:rsid w:val="00FE6638"/>
    <w:rsid w:val="00FE75B3"/>
    <w:rsid w:val="00FF0F1A"/>
    <w:rsid w:val="00FF35E3"/>
    <w:rsid w:val="00FF7E2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F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3"/>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3426CE"/>
    <w:pPr>
      <w:numPr>
        <w:numId w:val="0"/>
      </w:numPr>
      <w:spacing w:before="40"/>
      <w:jc w:val="both"/>
      <w:outlineLvl w:val="1"/>
      <w:pPrChange w:id="0" w:author="André Covre" w:date="2018-07-14T22:56:00Z">
        <w:pPr>
          <w:keepNext/>
          <w:keepLines/>
          <w:spacing w:before="40" w:line="360" w:lineRule="auto"/>
          <w:contextualSpacing/>
          <w:jc w:val="both"/>
          <w:outlineLvl w:val="1"/>
        </w:pPr>
      </w:pPrChange>
    </w:pPr>
    <w:rPr>
      <w:szCs w:val="26"/>
      <w:rPrChange w:id="0" w:author="André Covre" w:date="2018-07-14T22:56:00Z">
        <w:rPr>
          <w:rFonts w:eastAsiaTheme="majorEastAsia" w:cstheme="majorBidi"/>
          <w:b/>
          <w:sz w:val="24"/>
          <w:szCs w:val="26"/>
          <w:lang w:val="pt-BR" w:eastAsia="en-US" w:bidi="ar-SA"/>
        </w:rPr>
      </w:rPrChange>
    </w:rPr>
  </w:style>
  <w:style w:type="paragraph" w:styleId="Ttulo3">
    <w:name w:val="heading 3"/>
    <w:basedOn w:val="Normal"/>
    <w:next w:val="Normal"/>
    <w:link w:val="Ttulo3Char"/>
    <w:uiPriority w:val="9"/>
    <w:unhideWhenUsed/>
    <w:qFormat/>
    <w:rsid w:val="00BF2705"/>
    <w:pPr>
      <w:keepNext/>
      <w:keepLines/>
      <w:numPr>
        <w:ilvl w:val="2"/>
        <w:numId w:val="2"/>
      </w:numPr>
      <w:spacing w:before="40"/>
      <w:outlineLvl w:val="2"/>
    </w:pPr>
    <w:rPr>
      <w:rFonts w:eastAsiaTheme="majorEastAsia" w:cstheme="majorBidi"/>
      <w:b/>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3426CE"/>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1"/>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unhideWhenUsed/>
    <w:rsid w:val="008E4567"/>
    <w:rPr>
      <w:sz w:val="20"/>
    </w:rPr>
  </w:style>
  <w:style w:type="character" w:customStyle="1" w:styleId="TextodecomentrioChar">
    <w:name w:val="Texto de comentário Char"/>
    <w:basedOn w:val="Fontepargpadro"/>
    <w:link w:val="Textodecomentrio"/>
    <w:uiPriority w:val="99"/>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 w:type="paragraph" w:styleId="Textodenotadefim">
    <w:name w:val="endnote text"/>
    <w:basedOn w:val="Normal"/>
    <w:link w:val="TextodenotadefimChar"/>
    <w:uiPriority w:val="99"/>
    <w:semiHidden/>
    <w:unhideWhenUsed/>
    <w:rsid w:val="00BC775E"/>
    <w:rPr>
      <w:sz w:val="20"/>
    </w:rPr>
  </w:style>
  <w:style w:type="character" w:customStyle="1" w:styleId="TextodenotadefimChar">
    <w:name w:val="Texto de nota de fim Char"/>
    <w:basedOn w:val="Fontepargpadro"/>
    <w:link w:val="Textodenotadefim"/>
    <w:uiPriority w:val="99"/>
    <w:semiHidden/>
    <w:rsid w:val="00BC775E"/>
    <w:rPr>
      <w:rFonts w:ascii="Times New Roman" w:eastAsia="Calibri" w:hAnsi="Times New Roman" w:cs="Arial"/>
      <w:sz w:val="20"/>
      <w:szCs w:val="20"/>
      <w:lang w:val="pt-BR"/>
    </w:rPr>
  </w:style>
  <w:style w:type="character" w:styleId="Refdenotadefim">
    <w:name w:val="endnote reference"/>
    <w:basedOn w:val="Fontepargpadro"/>
    <w:uiPriority w:val="99"/>
    <w:semiHidden/>
    <w:unhideWhenUsed/>
    <w:rsid w:val="00BC775E"/>
    <w:rPr>
      <w:vertAlign w:val="superscript"/>
    </w:rPr>
  </w:style>
  <w:style w:type="paragraph" w:styleId="Textodenotaderodap">
    <w:name w:val="footnote text"/>
    <w:basedOn w:val="Normal"/>
    <w:link w:val="TextodenotaderodapChar"/>
    <w:uiPriority w:val="99"/>
    <w:semiHidden/>
    <w:unhideWhenUsed/>
    <w:rsid w:val="00BC775E"/>
    <w:rPr>
      <w:sz w:val="20"/>
    </w:rPr>
  </w:style>
  <w:style w:type="character" w:customStyle="1" w:styleId="TextodenotaderodapChar">
    <w:name w:val="Texto de nota de rodapé Char"/>
    <w:basedOn w:val="Fontepargpadro"/>
    <w:link w:val="Textodenotaderodap"/>
    <w:uiPriority w:val="99"/>
    <w:semiHidden/>
    <w:rsid w:val="00BC775E"/>
    <w:rPr>
      <w:rFonts w:ascii="Times New Roman" w:eastAsia="Calibri" w:hAnsi="Times New Roman" w:cs="Arial"/>
      <w:sz w:val="20"/>
      <w:szCs w:val="20"/>
      <w:lang w:val="pt-BR"/>
    </w:rPr>
  </w:style>
  <w:style w:type="character" w:styleId="Refdenotaderodap">
    <w:name w:val="footnote reference"/>
    <w:basedOn w:val="Fontepargpadro"/>
    <w:uiPriority w:val="99"/>
    <w:semiHidden/>
    <w:unhideWhenUsed/>
    <w:rsid w:val="00BC775E"/>
    <w:rPr>
      <w:vertAlign w:val="superscript"/>
    </w:rPr>
  </w:style>
  <w:style w:type="paragraph" w:customStyle="1" w:styleId="Default">
    <w:name w:val="Default"/>
    <w:rsid w:val="004121AF"/>
    <w:pPr>
      <w:autoSpaceDE w:val="0"/>
      <w:autoSpaceDN w:val="0"/>
      <w:adjustRightInd w:val="0"/>
    </w:pPr>
    <w:rPr>
      <w:rFonts w:ascii="Verdana" w:hAnsi="Verdana" w:cs="Verdana"/>
      <w:color w:val="000000"/>
      <w:sz w:val="24"/>
      <w:szCs w:val="24"/>
      <w:lang w:val="pt-BR"/>
    </w:rPr>
  </w:style>
  <w:style w:type="paragraph" w:styleId="Reviso">
    <w:name w:val="Revision"/>
    <w:hidden/>
    <w:uiPriority w:val="99"/>
    <w:semiHidden/>
    <w:rsid w:val="00C40BE8"/>
    <w:rPr>
      <w:rFonts w:ascii="Times New Roman" w:eastAsia="Calibri" w:hAnsi="Times New Roman" w:cs="Arial"/>
      <w:sz w:val="24"/>
      <w:szCs w:val="20"/>
      <w:lang w:val="pt-BR"/>
    </w:rPr>
  </w:style>
  <w:style w:type="table" w:styleId="Tabelacomgrade">
    <w:name w:val="Table Grid"/>
    <w:basedOn w:val="Tabelanormal"/>
    <w:uiPriority w:val="39"/>
    <w:rsid w:val="00916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3"/>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3426CE"/>
    <w:pPr>
      <w:numPr>
        <w:numId w:val="0"/>
      </w:numPr>
      <w:spacing w:before="40"/>
      <w:jc w:val="both"/>
      <w:outlineLvl w:val="1"/>
      <w:pPrChange w:id="1" w:author="André Covre" w:date="2018-07-14T22:56:00Z">
        <w:pPr>
          <w:keepNext/>
          <w:keepLines/>
          <w:spacing w:before="40" w:line="360" w:lineRule="auto"/>
          <w:contextualSpacing/>
          <w:jc w:val="both"/>
          <w:outlineLvl w:val="1"/>
        </w:pPr>
      </w:pPrChange>
    </w:pPr>
    <w:rPr>
      <w:szCs w:val="26"/>
      <w:rPrChange w:id="1" w:author="André Covre" w:date="2018-07-14T22:56:00Z">
        <w:rPr>
          <w:rFonts w:eastAsiaTheme="majorEastAsia" w:cstheme="majorBidi"/>
          <w:b/>
          <w:sz w:val="24"/>
          <w:szCs w:val="26"/>
          <w:lang w:val="pt-BR" w:eastAsia="en-US" w:bidi="ar-SA"/>
        </w:rPr>
      </w:rPrChange>
    </w:rPr>
  </w:style>
  <w:style w:type="paragraph" w:styleId="Ttulo3">
    <w:name w:val="heading 3"/>
    <w:basedOn w:val="Normal"/>
    <w:next w:val="Normal"/>
    <w:link w:val="Ttulo3Char"/>
    <w:uiPriority w:val="9"/>
    <w:unhideWhenUsed/>
    <w:qFormat/>
    <w:rsid w:val="00BF2705"/>
    <w:pPr>
      <w:keepNext/>
      <w:keepLines/>
      <w:numPr>
        <w:ilvl w:val="2"/>
        <w:numId w:val="2"/>
      </w:numPr>
      <w:spacing w:before="40"/>
      <w:outlineLvl w:val="2"/>
    </w:pPr>
    <w:rPr>
      <w:rFonts w:eastAsiaTheme="majorEastAsia" w:cstheme="majorBidi"/>
      <w:b/>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66DF0"/>
    <w:pPr>
      <w:ind w:left="2268"/>
    </w:pPr>
    <w:rPr>
      <w:sz w:val="20"/>
    </w:rPr>
  </w:style>
  <w:style w:type="character" w:customStyle="1" w:styleId="Ttulo2Char">
    <w:name w:val="Título 2 Char"/>
    <w:basedOn w:val="Fontepargpadro"/>
    <w:link w:val="Ttulo2"/>
    <w:uiPriority w:val="9"/>
    <w:rsid w:val="003426CE"/>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1"/>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unhideWhenUsed/>
    <w:rsid w:val="008E4567"/>
    <w:rPr>
      <w:sz w:val="20"/>
    </w:rPr>
  </w:style>
  <w:style w:type="character" w:customStyle="1" w:styleId="TextodecomentrioChar">
    <w:name w:val="Texto de comentário Char"/>
    <w:basedOn w:val="Fontepargpadro"/>
    <w:link w:val="Textodecomentrio"/>
    <w:uiPriority w:val="99"/>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 w:type="paragraph" w:styleId="Textodenotadefim">
    <w:name w:val="endnote text"/>
    <w:basedOn w:val="Normal"/>
    <w:link w:val="TextodenotadefimChar"/>
    <w:uiPriority w:val="99"/>
    <w:semiHidden/>
    <w:unhideWhenUsed/>
    <w:rsid w:val="00BC775E"/>
    <w:rPr>
      <w:sz w:val="20"/>
    </w:rPr>
  </w:style>
  <w:style w:type="character" w:customStyle="1" w:styleId="TextodenotadefimChar">
    <w:name w:val="Texto de nota de fim Char"/>
    <w:basedOn w:val="Fontepargpadro"/>
    <w:link w:val="Textodenotadefim"/>
    <w:uiPriority w:val="99"/>
    <w:semiHidden/>
    <w:rsid w:val="00BC775E"/>
    <w:rPr>
      <w:rFonts w:ascii="Times New Roman" w:eastAsia="Calibri" w:hAnsi="Times New Roman" w:cs="Arial"/>
      <w:sz w:val="20"/>
      <w:szCs w:val="20"/>
      <w:lang w:val="pt-BR"/>
    </w:rPr>
  </w:style>
  <w:style w:type="character" w:styleId="Refdenotadefim">
    <w:name w:val="endnote reference"/>
    <w:basedOn w:val="Fontepargpadro"/>
    <w:uiPriority w:val="99"/>
    <w:semiHidden/>
    <w:unhideWhenUsed/>
    <w:rsid w:val="00BC775E"/>
    <w:rPr>
      <w:vertAlign w:val="superscript"/>
    </w:rPr>
  </w:style>
  <w:style w:type="paragraph" w:styleId="Textodenotaderodap">
    <w:name w:val="footnote text"/>
    <w:basedOn w:val="Normal"/>
    <w:link w:val="TextodenotaderodapChar"/>
    <w:uiPriority w:val="99"/>
    <w:semiHidden/>
    <w:unhideWhenUsed/>
    <w:rsid w:val="00BC775E"/>
    <w:rPr>
      <w:sz w:val="20"/>
    </w:rPr>
  </w:style>
  <w:style w:type="character" w:customStyle="1" w:styleId="TextodenotaderodapChar">
    <w:name w:val="Texto de nota de rodapé Char"/>
    <w:basedOn w:val="Fontepargpadro"/>
    <w:link w:val="Textodenotaderodap"/>
    <w:uiPriority w:val="99"/>
    <w:semiHidden/>
    <w:rsid w:val="00BC775E"/>
    <w:rPr>
      <w:rFonts w:ascii="Times New Roman" w:eastAsia="Calibri" w:hAnsi="Times New Roman" w:cs="Arial"/>
      <w:sz w:val="20"/>
      <w:szCs w:val="20"/>
      <w:lang w:val="pt-BR"/>
    </w:rPr>
  </w:style>
  <w:style w:type="character" w:styleId="Refdenotaderodap">
    <w:name w:val="footnote reference"/>
    <w:basedOn w:val="Fontepargpadro"/>
    <w:uiPriority w:val="99"/>
    <w:semiHidden/>
    <w:unhideWhenUsed/>
    <w:rsid w:val="00BC775E"/>
    <w:rPr>
      <w:vertAlign w:val="superscript"/>
    </w:rPr>
  </w:style>
  <w:style w:type="paragraph" w:customStyle="1" w:styleId="Default">
    <w:name w:val="Default"/>
    <w:rsid w:val="004121AF"/>
    <w:pPr>
      <w:autoSpaceDE w:val="0"/>
      <w:autoSpaceDN w:val="0"/>
      <w:adjustRightInd w:val="0"/>
    </w:pPr>
    <w:rPr>
      <w:rFonts w:ascii="Verdana" w:hAnsi="Verdana" w:cs="Verdana"/>
      <w:color w:val="000000"/>
      <w:sz w:val="24"/>
      <w:szCs w:val="24"/>
      <w:lang w:val="pt-BR"/>
    </w:rPr>
  </w:style>
  <w:style w:type="paragraph" w:styleId="Reviso">
    <w:name w:val="Revision"/>
    <w:hidden/>
    <w:uiPriority w:val="99"/>
    <w:semiHidden/>
    <w:rsid w:val="00C40BE8"/>
    <w:rPr>
      <w:rFonts w:ascii="Times New Roman" w:eastAsia="Calibri" w:hAnsi="Times New Roman" w:cs="Arial"/>
      <w:sz w:val="24"/>
      <w:szCs w:val="20"/>
      <w:lang w:val="pt-BR"/>
    </w:rPr>
  </w:style>
  <w:style w:type="table" w:styleId="Tabelacomgrade">
    <w:name w:val="Table Grid"/>
    <w:basedOn w:val="Tabelanormal"/>
    <w:uiPriority w:val="39"/>
    <w:rsid w:val="00916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51114">
      <w:bodyDiv w:val="1"/>
      <w:marLeft w:val="0"/>
      <w:marRight w:val="0"/>
      <w:marTop w:val="0"/>
      <w:marBottom w:val="0"/>
      <w:divBdr>
        <w:top w:val="none" w:sz="0" w:space="0" w:color="auto"/>
        <w:left w:val="none" w:sz="0" w:space="0" w:color="auto"/>
        <w:bottom w:val="none" w:sz="0" w:space="0" w:color="auto"/>
        <w:right w:val="none" w:sz="0" w:space="0" w:color="auto"/>
      </w:divBdr>
    </w:div>
    <w:div w:id="330371520">
      <w:bodyDiv w:val="1"/>
      <w:marLeft w:val="0"/>
      <w:marRight w:val="0"/>
      <w:marTop w:val="0"/>
      <w:marBottom w:val="0"/>
      <w:divBdr>
        <w:top w:val="none" w:sz="0" w:space="0" w:color="auto"/>
        <w:left w:val="none" w:sz="0" w:space="0" w:color="auto"/>
        <w:bottom w:val="none" w:sz="0" w:space="0" w:color="auto"/>
        <w:right w:val="none" w:sz="0" w:space="0" w:color="auto"/>
      </w:divBdr>
    </w:div>
    <w:div w:id="393234787">
      <w:bodyDiv w:val="1"/>
      <w:marLeft w:val="0"/>
      <w:marRight w:val="0"/>
      <w:marTop w:val="0"/>
      <w:marBottom w:val="0"/>
      <w:divBdr>
        <w:top w:val="none" w:sz="0" w:space="0" w:color="auto"/>
        <w:left w:val="none" w:sz="0" w:space="0" w:color="auto"/>
        <w:bottom w:val="none" w:sz="0" w:space="0" w:color="auto"/>
        <w:right w:val="none" w:sz="0" w:space="0" w:color="auto"/>
      </w:divBdr>
    </w:div>
    <w:div w:id="594172707">
      <w:bodyDiv w:val="1"/>
      <w:marLeft w:val="0"/>
      <w:marRight w:val="0"/>
      <w:marTop w:val="0"/>
      <w:marBottom w:val="0"/>
      <w:divBdr>
        <w:top w:val="none" w:sz="0" w:space="0" w:color="auto"/>
        <w:left w:val="none" w:sz="0" w:space="0" w:color="auto"/>
        <w:bottom w:val="none" w:sz="0" w:space="0" w:color="auto"/>
        <w:right w:val="none" w:sz="0" w:space="0" w:color="auto"/>
      </w:divBdr>
    </w:div>
    <w:div w:id="791676268">
      <w:bodyDiv w:val="1"/>
      <w:marLeft w:val="0"/>
      <w:marRight w:val="0"/>
      <w:marTop w:val="0"/>
      <w:marBottom w:val="0"/>
      <w:divBdr>
        <w:top w:val="none" w:sz="0" w:space="0" w:color="auto"/>
        <w:left w:val="none" w:sz="0" w:space="0" w:color="auto"/>
        <w:bottom w:val="none" w:sz="0" w:space="0" w:color="auto"/>
        <w:right w:val="none" w:sz="0" w:space="0" w:color="auto"/>
      </w:divBdr>
    </w:div>
    <w:div w:id="804273007">
      <w:bodyDiv w:val="1"/>
      <w:marLeft w:val="0"/>
      <w:marRight w:val="0"/>
      <w:marTop w:val="0"/>
      <w:marBottom w:val="0"/>
      <w:divBdr>
        <w:top w:val="none" w:sz="0" w:space="0" w:color="auto"/>
        <w:left w:val="none" w:sz="0" w:space="0" w:color="auto"/>
        <w:bottom w:val="none" w:sz="0" w:space="0" w:color="auto"/>
        <w:right w:val="none" w:sz="0" w:space="0" w:color="auto"/>
      </w:divBdr>
    </w:div>
    <w:div w:id="906500923">
      <w:bodyDiv w:val="1"/>
      <w:marLeft w:val="0"/>
      <w:marRight w:val="0"/>
      <w:marTop w:val="0"/>
      <w:marBottom w:val="0"/>
      <w:divBdr>
        <w:top w:val="none" w:sz="0" w:space="0" w:color="auto"/>
        <w:left w:val="none" w:sz="0" w:space="0" w:color="auto"/>
        <w:bottom w:val="none" w:sz="0" w:space="0" w:color="auto"/>
        <w:right w:val="none" w:sz="0" w:space="0" w:color="auto"/>
      </w:divBdr>
    </w:div>
    <w:div w:id="1028220389">
      <w:bodyDiv w:val="1"/>
      <w:marLeft w:val="0"/>
      <w:marRight w:val="0"/>
      <w:marTop w:val="0"/>
      <w:marBottom w:val="0"/>
      <w:divBdr>
        <w:top w:val="none" w:sz="0" w:space="0" w:color="auto"/>
        <w:left w:val="none" w:sz="0" w:space="0" w:color="auto"/>
        <w:bottom w:val="none" w:sz="0" w:space="0" w:color="auto"/>
        <w:right w:val="none" w:sz="0" w:space="0" w:color="auto"/>
      </w:divBdr>
    </w:div>
    <w:div w:id="1086536523">
      <w:bodyDiv w:val="1"/>
      <w:marLeft w:val="0"/>
      <w:marRight w:val="0"/>
      <w:marTop w:val="0"/>
      <w:marBottom w:val="0"/>
      <w:divBdr>
        <w:top w:val="none" w:sz="0" w:space="0" w:color="auto"/>
        <w:left w:val="none" w:sz="0" w:space="0" w:color="auto"/>
        <w:bottom w:val="none" w:sz="0" w:space="0" w:color="auto"/>
        <w:right w:val="none" w:sz="0" w:space="0" w:color="auto"/>
      </w:divBdr>
    </w:div>
    <w:div w:id="1119495715">
      <w:bodyDiv w:val="1"/>
      <w:marLeft w:val="0"/>
      <w:marRight w:val="0"/>
      <w:marTop w:val="0"/>
      <w:marBottom w:val="0"/>
      <w:divBdr>
        <w:top w:val="none" w:sz="0" w:space="0" w:color="auto"/>
        <w:left w:val="none" w:sz="0" w:space="0" w:color="auto"/>
        <w:bottom w:val="none" w:sz="0" w:space="0" w:color="auto"/>
        <w:right w:val="none" w:sz="0" w:space="0" w:color="auto"/>
      </w:divBdr>
    </w:div>
    <w:div w:id="1195968462">
      <w:bodyDiv w:val="1"/>
      <w:marLeft w:val="0"/>
      <w:marRight w:val="0"/>
      <w:marTop w:val="0"/>
      <w:marBottom w:val="0"/>
      <w:divBdr>
        <w:top w:val="none" w:sz="0" w:space="0" w:color="auto"/>
        <w:left w:val="none" w:sz="0" w:space="0" w:color="auto"/>
        <w:bottom w:val="none" w:sz="0" w:space="0" w:color="auto"/>
        <w:right w:val="none" w:sz="0" w:space="0" w:color="auto"/>
      </w:divBdr>
    </w:div>
    <w:div w:id="1205945378">
      <w:bodyDiv w:val="1"/>
      <w:marLeft w:val="0"/>
      <w:marRight w:val="0"/>
      <w:marTop w:val="0"/>
      <w:marBottom w:val="0"/>
      <w:divBdr>
        <w:top w:val="none" w:sz="0" w:space="0" w:color="auto"/>
        <w:left w:val="none" w:sz="0" w:space="0" w:color="auto"/>
        <w:bottom w:val="none" w:sz="0" w:space="0" w:color="auto"/>
        <w:right w:val="none" w:sz="0" w:space="0" w:color="auto"/>
      </w:divBdr>
    </w:div>
    <w:div w:id="1241410322">
      <w:bodyDiv w:val="1"/>
      <w:marLeft w:val="0"/>
      <w:marRight w:val="0"/>
      <w:marTop w:val="0"/>
      <w:marBottom w:val="0"/>
      <w:divBdr>
        <w:top w:val="none" w:sz="0" w:space="0" w:color="auto"/>
        <w:left w:val="none" w:sz="0" w:space="0" w:color="auto"/>
        <w:bottom w:val="none" w:sz="0" w:space="0" w:color="auto"/>
        <w:right w:val="none" w:sz="0" w:space="0" w:color="auto"/>
      </w:divBdr>
    </w:div>
    <w:div w:id="1511531380">
      <w:bodyDiv w:val="1"/>
      <w:marLeft w:val="0"/>
      <w:marRight w:val="0"/>
      <w:marTop w:val="0"/>
      <w:marBottom w:val="0"/>
      <w:divBdr>
        <w:top w:val="none" w:sz="0" w:space="0" w:color="auto"/>
        <w:left w:val="none" w:sz="0" w:space="0" w:color="auto"/>
        <w:bottom w:val="none" w:sz="0" w:space="0" w:color="auto"/>
        <w:right w:val="none" w:sz="0" w:space="0" w:color="auto"/>
      </w:divBdr>
    </w:div>
    <w:div w:id="1549030388">
      <w:bodyDiv w:val="1"/>
      <w:marLeft w:val="0"/>
      <w:marRight w:val="0"/>
      <w:marTop w:val="0"/>
      <w:marBottom w:val="0"/>
      <w:divBdr>
        <w:top w:val="none" w:sz="0" w:space="0" w:color="auto"/>
        <w:left w:val="none" w:sz="0" w:space="0" w:color="auto"/>
        <w:bottom w:val="none" w:sz="0" w:space="0" w:color="auto"/>
        <w:right w:val="none" w:sz="0" w:space="0" w:color="auto"/>
      </w:divBdr>
    </w:div>
    <w:div w:id="1620377960">
      <w:bodyDiv w:val="1"/>
      <w:marLeft w:val="0"/>
      <w:marRight w:val="0"/>
      <w:marTop w:val="0"/>
      <w:marBottom w:val="0"/>
      <w:divBdr>
        <w:top w:val="none" w:sz="0" w:space="0" w:color="auto"/>
        <w:left w:val="none" w:sz="0" w:space="0" w:color="auto"/>
        <w:bottom w:val="none" w:sz="0" w:space="0" w:color="auto"/>
        <w:right w:val="none" w:sz="0" w:space="0" w:color="auto"/>
      </w:divBdr>
    </w:div>
    <w:div w:id="1664967741">
      <w:bodyDiv w:val="1"/>
      <w:marLeft w:val="0"/>
      <w:marRight w:val="0"/>
      <w:marTop w:val="0"/>
      <w:marBottom w:val="0"/>
      <w:divBdr>
        <w:top w:val="none" w:sz="0" w:space="0" w:color="auto"/>
        <w:left w:val="none" w:sz="0" w:space="0" w:color="auto"/>
        <w:bottom w:val="none" w:sz="0" w:space="0" w:color="auto"/>
        <w:right w:val="none" w:sz="0" w:space="0" w:color="auto"/>
      </w:divBdr>
    </w:div>
    <w:div w:id="1682857091">
      <w:bodyDiv w:val="1"/>
      <w:marLeft w:val="0"/>
      <w:marRight w:val="0"/>
      <w:marTop w:val="0"/>
      <w:marBottom w:val="0"/>
      <w:divBdr>
        <w:top w:val="none" w:sz="0" w:space="0" w:color="auto"/>
        <w:left w:val="none" w:sz="0" w:space="0" w:color="auto"/>
        <w:bottom w:val="none" w:sz="0" w:space="0" w:color="auto"/>
        <w:right w:val="none" w:sz="0" w:space="0" w:color="auto"/>
      </w:divBdr>
    </w:div>
    <w:div w:id="1697537484">
      <w:bodyDiv w:val="1"/>
      <w:marLeft w:val="0"/>
      <w:marRight w:val="0"/>
      <w:marTop w:val="0"/>
      <w:marBottom w:val="0"/>
      <w:divBdr>
        <w:top w:val="none" w:sz="0" w:space="0" w:color="auto"/>
        <w:left w:val="none" w:sz="0" w:space="0" w:color="auto"/>
        <w:bottom w:val="none" w:sz="0" w:space="0" w:color="auto"/>
        <w:right w:val="none" w:sz="0" w:space="0" w:color="auto"/>
      </w:divBdr>
    </w:div>
    <w:div w:id="1704400672">
      <w:bodyDiv w:val="1"/>
      <w:marLeft w:val="0"/>
      <w:marRight w:val="0"/>
      <w:marTop w:val="0"/>
      <w:marBottom w:val="0"/>
      <w:divBdr>
        <w:top w:val="none" w:sz="0" w:space="0" w:color="auto"/>
        <w:left w:val="none" w:sz="0" w:space="0" w:color="auto"/>
        <w:bottom w:val="none" w:sz="0" w:space="0" w:color="auto"/>
        <w:right w:val="none" w:sz="0" w:space="0" w:color="auto"/>
      </w:divBdr>
    </w:div>
    <w:div w:id="1904638935">
      <w:bodyDiv w:val="1"/>
      <w:marLeft w:val="0"/>
      <w:marRight w:val="0"/>
      <w:marTop w:val="0"/>
      <w:marBottom w:val="0"/>
      <w:divBdr>
        <w:top w:val="none" w:sz="0" w:space="0" w:color="auto"/>
        <w:left w:val="none" w:sz="0" w:space="0" w:color="auto"/>
        <w:bottom w:val="none" w:sz="0" w:space="0" w:color="auto"/>
        <w:right w:val="none" w:sz="0" w:space="0" w:color="auto"/>
      </w:divBdr>
    </w:div>
    <w:div w:id="1924559420">
      <w:bodyDiv w:val="1"/>
      <w:marLeft w:val="0"/>
      <w:marRight w:val="0"/>
      <w:marTop w:val="0"/>
      <w:marBottom w:val="0"/>
      <w:divBdr>
        <w:top w:val="none" w:sz="0" w:space="0" w:color="auto"/>
        <w:left w:val="none" w:sz="0" w:space="0" w:color="auto"/>
        <w:bottom w:val="none" w:sz="0" w:space="0" w:color="auto"/>
        <w:right w:val="none" w:sz="0" w:space="0" w:color="auto"/>
      </w:divBdr>
    </w:div>
    <w:div w:id="2017153894">
      <w:bodyDiv w:val="1"/>
      <w:marLeft w:val="0"/>
      <w:marRight w:val="0"/>
      <w:marTop w:val="0"/>
      <w:marBottom w:val="0"/>
      <w:divBdr>
        <w:top w:val="none" w:sz="0" w:space="0" w:color="auto"/>
        <w:left w:val="none" w:sz="0" w:space="0" w:color="auto"/>
        <w:bottom w:val="none" w:sz="0" w:space="0" w:color="auto"/>
        <w:right w:val="none" w:sz="0" w:space="0" w:color="auto"/>
      </w:divBdr>
    </w:div>
    <w:div w:id="20741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comments" Target="comments.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chart" Target="charts/chart3.xm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chart" Target="charts/chart2.xml"/><Relationship Id="rId29" Type="http://schemas.openxmlformats.org/officeDocument/2006/relationships/header" Target="header14.xm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chart" Target="charts/chart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chart" Target="charts/chart5.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chart" Target="charts/chart1.xml"/><Relationship Id="rId31" Type="http://schemas.openxmlformats.org/officeDocument/2006/relationships/fontTable" Target="fontTable.xml"/><Relationship Id="rId44"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chart" Target="charts/chart4.xml"/><Relationship Id="rId27" Type="http://schemas.openxmlformats.org/officeDocument/2006/relationships/header" Target="header12.xml"/><Relationship Id="rId30" Type="http://schemas.openxmlformats.org/officeDocument/2006/relationships/header" Target="header15.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Qualidades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559601924759406"/>
                  <c:y val="0.16012795275590555"/>
                </c:manualLayout>
              </c:layout>
              <c:tx>
                <c:rich>
                  <a:bodyPr/>
                  <a:lstStyle/>
                  <a:p>
                    <a:r>
                      <a:rPr lang="en-US" sz="900">
                        <a:latin typeface="Times New Roman" panose="02020603050405020304" pitchFamily="18" charset="0"/>
                        <a:cs typeface="Times New Roman" panose="02020603050405020304" pitchFamily="18" charset="0"/>
                      </a:rPr>
                      <a:t>13 disciplinas</a:t>
                    </a:r>
                  </a:p>
                  <a:p>
                    <a:r>
                      <a:rPr lang="en-US" sz="900">
                        <a:latin typeface="Times New Roman" panose="02020603050405020304" pitchFamily="18" charset="0"/>
                        <a:cs typeface="Times New Roman" panose="02020603050405020304" pitchFamily="18" charset="0"/>
                      </a:rPr>
                      <a:t>41,93%</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A02-43EC-A8FC-E2259C42C91C}"/>
                </c:ext>
              </c:extLst>
            </c:dLbl>
            <c:dLbl>
              <c:idx val="1"/>
              <c:layout>
                <c:manualLayout>
                  <c:x val="0.19573293963254595"/>
                  <c:y val="-0.17950167687372418"/>
                </c:manualLayout>
              </c:layout>
              <c:tx>
                <c:rich>
                  <a:bodyPr/>
                  <a:lstStyle/>
                  <a:p>
                    <a:r>
                      <a:rPr lang="en-US">
                        <a:latin typeface="Times New Roman" panose="02020603050405020304" pitchFamily="18" charset="0"/>
                        <a:cs typeface="Times New Roman" panose="02020603050405020304" pitchFamily="18" charset="0"/>
                      </a:rPr>
                      <a:t>18 disciplinas</a:t>
                    </a:r>
                  </a:p>
                  <a:p>
                    <a:r>
                      <a:rPr lang="en-US">
                        <a:latin typeface="Times New Roman" panose="02020603050405020304" pitchFamily="18" charset="0"/>
                        <a:cs typeface="Times New Roman" panose="02020603050405020304" pitchFamily="18" charset="0"/>
                      </a:rPr>
                      <a:t>58,06%</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A02-43EC-A8FC-E2259C42C91C}"/>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0.22580000000000003</c:v>
                </c:pt>
                <c:pt idx="1">
                  <c:v>0.77410000000000012</c:v>
                </c:pt>
              </c:numCache>
            </c:numRef>
          </c:val>
          <c:extLst xmlns:c16r2="http://schemas.microsoft.com/office/drawing/2015/06/chart">
            <c:ext xmlns:c16="http://schemas.microsoft.com/office/drawing/2014/chart" uri="{C3380CC4-5D6E-409C-BE32-E72D297353CC}">
              <c16:uniqueId val="{00000002-5A02-43EC-A8FC-E2259C42C91C}"/>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baseline="0">
                <a:latin typeface="Times New Roman" panose="02020603050405020304" pitchFamily="18" charset="0"/>
                <a:cs typeface="Times New Roman" panose="02020603050405020304" pitchFamily="18" charset="0"/>
              </a:rPr>
              <a:t>Qualidades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281824146981629"/>
                  <c:y val="0.1647575823855352"/>
                </c:manualLayout>
              </c:layout>
              <c:tx>
                <c:rich>
                  <a:bodyPr/>
                  <a:lstStyle/>
                  <a:p>
                    <a:r>
                      <a:rPr lang="en-US" sz="900">
                        <a:latin typeface="Times New Roman" panose="02020603050405020304" pitchFamily="18" charset="0"/>
                        <a:cs typeface="Times New Roman" panose="02020603050405020304" pitchFamily="18" charset="0"/>
                      </a:rPr>
                      <a:t>12 disciplinas</a:t>
                    </a:r>
                  </a:p>
                  <a:p>
                    <a:r>
                      <a:rPr lang="en-US" sz="900">
                        <a:latin typeface="Times New Roman" panose="02020603050405020304" pitchFamily="18" charset="0"/>
                        <a:cs typeface="Times New Roman" panose="02020603050405020304" pitchFamily="18" charset="0"/>
                      </a:rPr>
                      <a:t>38,70%</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D3C2-4490-9F86-1BCAA0A2D259}"/>
                </c:ext>
              </c:extLst>
            </c:dLbl>
            <c:dLbl>
              <c:idx val="1"/>
              <c:layout>
                <c:manualLayout>
                  <c:x val="0.19573293963254593"/>
                  <c:y val="-0.15635352872557587"/>
                </c:manualLayout>
              </c:layout>
              <c:tx>
                <c:rich>
                  <a:bodyPr/>
                  <a:lstStyle/>
                  <a:p>
                    <a:r>
                      <a:rPr lang="en-US">
                        <a:latin typeface="Times New Roman" panose="02020603050405020304" pitchFamily="18" charset="0"/>
                        <a:cs typeface="Times New Roman" panose="02020603050405020304" pitchFamily="18" charset="0"/>
                      </a:rPr>
                      <a:t>19 disciplinas</a:t>
                    </a:r>
                  </a:p>
                  <a:p>
                    <a:r>
                      <a:rPr lang="en-US">
                        <a:latin typeface="Times New Roman" panose="02020603050405020304" pitchFamily="18" charset="0"/>
                        <a:cs typeface="Times New Roman" panose="02020603050405020304" pitchFamily="18" charset="0"/>
                      </a:rPr>
                      <a:t>61,29%</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3C2-4490-9F86-1BCAA0A2D259}"/>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0.77410000000000023</c:v>
                </c:pt>
              </c:numCache>
            </c:numRef>
          </c:val>
          <c:extLst xmlns:c16r2="http://schemas.microsoft.com/office/drawing/2015/06/chart">
            <c:ext xmlns:c16="http://schemas.microsoft.com/office/drawing/2014/chart" uri="{C3380CC4-5D6E-409C-BE32-E72D297353CC}">
              <c16:uniqueId val="{00000002-D3C2-4490-9F86-1BCAA0A2D259}"/>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Organização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004046369203847"/>
                  <c:y val="0.14160943423738706"/>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30A4-45FE-ACD4-18A7E2B373F3}"/>
                </c:ext>
              </c:extLst>
            </c:dLbl>
            <c:dLbl>
              <c:idx val="1"/>
              <c:layout>
                <c:manualLayout>
                  <c:x val="0.19295516185476821"/>
                  <c:y val="-0.18876130067074953"/>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30A4-45FE-ACD4-18A7E2B373F3}"/>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0.77410000000000023</c:v>
                </c:pt>
              </c:numCache>
            </c:numRef>
          </c:val>
          <c:extLst xmlns:c16r2="http://schemas.microsoft.com/office/drawing/2015/06/chart">
            <c:ext xmlns:c16="http://schemas.microsoft.com/office/drawing/2014/chart" uri="{C3380CC4-5D6E-409C-BE32-E72D297353CC}">
              <c16:uniqueId val="{00000002-30A4-45FE-ACD4-18A7E2B373F3}"/>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1448490813648296"/>
                  <c:y val="0.15549759405074373"/>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0E0F-4457-BB95-70230F3440BF}"/>
                </c:ext>
              </c:extLst>
            </c:dLbl>
            <c:dLbl>
              <c:idx val="1"/>
              <c:layout>
                <c:manualLayout>
                  <c:x val="0.19573293963254593"/>
                  <c:y val="-0.16561388159813362"/>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0E0F-4457-BB95-70230F3440BF}"/>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0.77410000000000023</c:v>
                </c:pt>
              </c:numCache>
            </c:numRef>
          </c:val>
          <c:extLst xmlns:c16r2="http://schemas.microsoft.com/office/drawing/2015/06/chart">
            <c:ext xmlns:c16="http://schemas.microsoft.com/office/drawing/2014/chart" uri="{C3380CC4-5D6E-409C-BE32-E72D297353CC}">
              <c16:uniqueId val="{00000002-0E0F-4457-BB95-70230F3440BF}"/>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1"/>
          <c:order val="1"/>
          <c:dLbls>
            <c:dLbl>
              <c:idx val="0"/>
              <c:layout>
                <c:manualLayout>
                  <c:x val="-0.17300459317585301"/>
                  <c:y val="-1.1356080489938846E-2"/>
                </c:manualLayout>
              </c:layout>
              <c:tx>
                <c:rich>
                  <a:bodyPr/>
                  <a:lstStyle/>
                  <a:p>
                    <a:r>
                      <a:rPr lang="en-US" sz="900">
                        <a:latin typeface="Times New Roman" panose="02020603050405020304" pitchFamily="18" charset="0"/>
                        <a:cs typeface="Times New Roman" panose="02020603050405020304" pitchFamily="18" charset="0"/>
                      </a:rPr>
                      <a:t>16 Disciplinas</a:t>
                    </a:r>
                  </a:p>
                  <a:p>
                    <a:r>
                      <a:rPr lang="en-US" sz="900">
                        <a:latin typeface="Times New Roman" panose="02020603050405020304" pitchFamily="18" charset="0"/>
                        <a:cs typeface="Times New Roman" panose="02020603050405020304" pitchFamily="18" charset="0"/>
                      </a:rPr>
                      <a:t>51,61%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73C7-4D47-AF42-5C7714F5669B}"/>
                </c:ext>
              </c:extLst>
            </c:dLbl>
            <c:dLbl>
              <c:idx val="1"/>
              <c:layout>
                <c:manualLayout>
                  <c:x val="0.17736023622047251"/>
                  <c:y val="1.7388451443569562E-2"/>
                </c:manualLayout>
              </c:layout>
              <c:tx>
                <c:rich>
                  <a:bodyPr/>
                  <a:lstStyle/>
                  <a:p>
                    <a:r>
                      <a:rPr lang="en-US" sz="900">
                        <a:latin typeface="Times New Roman" panose="02020603050405020304" pitchFamily="18" charset="0"/>
                        <a:cs typeface="Times New Roman" panose="02020603050405020304" pitchFamily="18" charset="0"/>
                      </a:rPr>
                      <a:t>15 Disciplinas</a:t>
                    </a:r>
                  </a:p>
                  <a:p>
                    <a:r>
                      <a:rPr lang="en-US" sz="900">
                        <a:latin typeface="Times New Roman" panose="02020603050405020304" pitchFamily="18" charset="0"/>
                        <a:cs typeface="Times New Roman" panose="02020603050405020304" pitchFamily="18" charset="0"/>
                      </a:rPr>
                      <a:t>48,38%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73C7-4D47-AF42-5C7714F5669B}"/>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Trabalho em Equipe'!$E$17:$F$17</c:f>
              <c:strCache>
                <c:ptCount val="2"/>
                <c:pt idx="0">
                  <c:v>Possuem</c:v>
                </c:pt>
                <c:pt idx="1">
                  <c:v>Não Possuem</c:v>
                </c:pt>
              </c:strCache>
            </c:strRef>
          </c:cat>
          <c:val>
            <c:numRef>
              <c:f>'Gráfico Trabalho em Equipe'!$E$18:$F$18</c:f>
              <c:numCache>
                <c:formatCode>0.00%</c:formatCode>
                <c:ptCount val="2"/>
                <c:pt idx="0">
                  <c:v>0.5161</c:v>
                </c:pt>
                <c:pt idx="1">
                  <c:v>0.48380000000000012</c:v>
                </c:pt>
              </c:numCache>
            </c:numRef>
          </c:val>
          <c:extLst xmlns:c16r2="http://schemas.microsoft.com/office/drawing/2015/06/chart">
            <c:ext xmlns:c16="http://schemas.microsoft.com/office/drawing/2014/chart" uri="{C3380CC4-5D6E-409C-BE32-E72D297353CC}">
              <c16:uniqueId val="{00000002-73C7-4D47-AF42-5C7714F5669B}"/>
            </c:ext>
          </c:extLst>
        </c:ser>
        <c:ser>
          <c:idx val="2"/>
          <c:order val="2"/>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0.77410000000000023</c:v>
                </c:pt>
              </c:numCache>
            </c:numRef>
          </c:val>
          <c:extLst xmlns:c16r2="http://schemas.microsoft.com/office/drawing/2015/06/chart">
            <c:ext xmlns:c16="http://schemas.microsoft.com/office/drawing/2014/chart" uri="{C3380CC4-5D6E-409C-BE32-E72D297353CC}">
              <c16:uniqueId val="{00000003-73C7-4D47-AF42-5C7714F5669B}"/>
            </c:ext>
          </c:extLst>
        </c:ser>
        <c:ser>
          <c:idx val="0"/>
          <c:order val="0"/>
          <c:dLbls>
            <c:dLbl>
              <c:idx val="0"/>
              <c:layout>
                <c:manualLayout>
                  <c:x val="-0.12004046369203847"/>
                  <c:y val="0.14160943423738706"/>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73C7-4D47-AF42-5C7714F5669B}"/>
                </c:ext>
              </c:extLst>
            </c:dLbl>
            <c:dLbl>
              <c:idx val="1"/>
              <c:layout>
                <c:manualLayout>
                  <c:x val="0.19295516185476821"/>
                  <c:y val="-0.18876130067074953"/>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73C7-4D47-AF42-5C7714F5669B}"/>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0.77410000000000023</c:v>
                </c:pt>
              </c:numCache>
            </c:numRef>
          </c:val>
          <c:extLst xmlns:c16r2="http://schemas.microsoft.com/office/drawing/2015/06/chart">
            <c:ext xmlns:c16="http://schemas.microsoft.com/office/drawing/2014/chart" uri="{C3380CC4-5D6E-409C-BE32-E72D297353CC}">
              <c16:uniqueId val="{00000006-73C7-4D47-AF42-5C7714F5669B}"/>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Qualidades</a:t>
            </a:r>
            <a:r>
              <a:rPr lang="pt-BR" sz="1500" baseline="0">
                <a:latin typeface="Times New Roman" panose="02020603050405020304" pitchFamily="18" charset="0"/>
                <a:cs typeface="Times New Roman" panose="02020603050405020304" pitchFamily="18" charset="0"/>
              </a:rPr>
              <a:t> de Organização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1"/>
          <c:order val="1"/>
          <c:dLbls>
            <c:dLbl>
              <c:idx val="0"/>
              <c:layout>
                <c:manualLayout>
                  <c:x val="-0.15356014873140858"/>
                  <c:y val="0.10901428988043164"/>
                </c:manualLayout>
              </c:layout>
              <c:tx>
                <c:rich>
                  <a:bodyPr/>
                  <a:lstStyle/>
                  <a:p>
                    <a:r>
                      <a:rPr lang="en-US" sz="900">
                        <a:latin typeface="Times New Roman" panose="02020603050405020304" pitchFamily="18" charset="0"/>
                        <a:cs typeface="Times New Roman" panose="02020603050405020304" pitchFamily="18" charset="0"/>
                      </a:rPr>
                      <a:t>11 Disciplinas</a:t>
                    </a:r>
                  </a:p>
                  <a:p>
                    <a:r>
                      <a:rPr lang="en-US" sz="900">
                        <a:latin typeface="Times New Roman" panose="02020603050405020304" pitchFamily="18" charset="0"/>
                        <a:cs typeface="Times New Roman" panose="02020603050405020304" pitchFamily="18" charset="0"/>
                      </a:rPr>
                      <a:t>34,48%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B522-47C7-89BA-EFFF697C0464}"/>
                </c:ext>
              </c:extLst>
            </c:dLbl>
            <c:dLbl>
              <c:idx val="1"/>
              <c:layout>
                <c:manualLayout>
                  <c:x val="0.17180468066491689"/>
                  <c:y val="-9.372265966754155E-2"/>
                </c:manualLayout>
              </c:layout>
              <c:tx>
                <c:rich>
                  <a:bodyPr/>
                  <a:lstStyle/>
                  <a:p>
                    <a:r>
                      <a:rPr lang="en-US" sz="900">
                        <a:latin typeface="Times New Roman" panose="02020603050405020304" pitchFamily="18" charset="0"/>
                        <a:cs typeface="Times New Roman" panose="02020603050405020304" pitchFamily="18" charset="0"/>
                      </a:rPr>
                      <a:t>20 Disciplinas</a:t>
                    </a:r>
                  </a:p>
                  <a:p>
                    <a:r>
                      <a:rPr lang="en-US" sz="900">
                        <a:latin typeface="Times New Roman" panose="02020603050405020304" pitchFamily="18" charset="0"/>
                        <a:cs typeface="Times New Roman" panose="02020603050405020304" pitchFamily="18" charset="0"/>
                      </a:rPr>
                      <a:t>64,51%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B522-47C7-89BA-EFFF697C0464}"/>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Trabalho em Equipe'!$E$17:$F$17</c:f>
              <c:strCache>
                <c:ptCount val="2"/>
                <c:pt idx="0">
                  <c:v>Possuem</c:v>
                </c:pt>
                <c:pt idx="1">
                  <c:v>Não Possuem</c:v>
                </c:pt>
              </c:strCache>
            </c:strRef>
          </c:cat>
          <c:val>
            <c:numRef>
              <c:f>'Gráfico Trabalho em Equipe'!$E$18:$F$18</c:f>
              <c:numCache>
                <c:formatCode>0.00%</c:formatCode>
                <c:ptCount val="2"/>
                <c:pt idx="0">
                  <c:v>0.35480000000000012</c:v>
                </c:pt>
                <c:pt idx="1">
                  <c:v>0.64510000000000023</c:v>
                </c:pt>
              </c:numCache>
            </c:numRef>
          </c:val>
          <c:extLst xmlns:c16r2="http://schemas.microsoft.com/office/drawing/2015/06/chart">
            <c:ext xmlns:c16="http://schemas.microsoft.com/office/drawing/2014/chart" uri="{C3380CC4-5D6E-409C-BE32-E72D297353CC}">
              <c16:uniqueId val="{00000002-B522-47C7-89BA-EFFF697C0464}"/>
            </c:ext>
          </c:extLst>
        </c:ser>
        <c:ser>
          <c:idx val="2"/>
          <c:order val="2"/>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0.77410000000000023</c:v>
                </c:pt>
              </c:numCache>
            </c:numRef>
          </c:val>
          <c:extLst xmlns:c16r2="http://schemas.microsoft.com/office/drawing/2015/06/chart">
            <c:ext xmlns:c16="http://schemas.microsoft.com/office/drawing/2014/chart" uri="{C3380CC4-5D6E-409C-BE32-E72D297353CC}">
              <c16:uniqueId val="{00000003-B522-47C7-89BA-EFFF697C0464}"/>
            </c:ext>
          </c:extLst>
        </c:ser>
        <c:ser>
          <c:idx val="0"/>
          <c:order val="0"/>
          <c:dLbls>
            <c:dLbl>
              <c:idx val="0"/>
              <c:layout>
                <c:manualLayout>
                  <c:x val="-0.12004046369203847"/>
                  <c:y val="0.14160943423738706"/>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B522-47C7-89BA-EFFF697C0464}"/>
                </c:ext>
              </c:extLst>
            </c:dLbl>
            <c:dLbl>
              <c:idx val="1"/>
              <c:layout>
                <c:manualLayout>
                  <c:x val="0.19295516185476821"/>
                  <c:y val="-0.18876130067074953"/>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B522-47C7-89BA-EFFF697C0464}"/>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0.77410000000000023</c:v>
                </c:pt>
              </c:numCache>
            </c:numRef>
          </c:val>
          <c:extLst xmlns:c16r2="http://schemas.microsoft.com/office/drawing/2015/06/chart">
            <c:ext xmlns:c16="http://schemas.microsoft.com/office/drawing/2014/chart" uri="{C3380CC4-5D6E-409C-BE32-E72D297353CC}">
              <c16:uniqueId val="{00000006-B522-47C7-89BA-EFFF697C0464}"/>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zero"/>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Joa11</b:Tag>
    <b:SourceType>Book</b:SourceType>
    <b:Guid>{C7AD5776-DDB1-4570-9719-52F78EBE230E}</b:Guid>
    <b:Author>
      <b:Author>
        <b:NameList>
          <b:Person>
            <b:Last>Medeiros</b:Last>
            <b:First>Joao</b:First>
            <b:Middle>Bosco de</b:Middle>
          </b:Person>
        </b:NameList>
      </b:Author>
    </b:Author>
    <b:Title>Psicologia do Desenvolvimento</b:Title>
    <b:Year>2011</b:Year>
    <b:City>Petrópolis</b:City>
    <b:Publisher>Vozes</b:Publisher>
    <b:RefOrder>1</b:RefOrder>
  </b:Source>
  <b:Source>
    <b:Tag>Man13</b:Tag>
    <b:SourceType>InternetSite</b:SourceType>
    <b:Guid>{FFD688AF-63F2-4756-B1AC-729B6A54F060}</b:Guid>
    <b:Year>2013</b:Year>
    <b:InternetSiteTitle>Manual de elaboração de referências bibliográficas: a nova NBR 6023:2000 da ABNT: exemplos e comentários.</b:InternetSiteTitle>
    <b:Month>Novembro</b:Month>
    <b:Day>20</b:Day>
    <b:URL>https://online.minhabiblioteca.com.br/#/books/9788522472758</b:URL>
    <b:RefOrder>2</b:RefOrder>
  </b:Source>
</b:Sources>
</file>

<file path=customXml/itemProps1.xml><?xml version="1.0" encoding="utf-8"?>
<ds:datastoreItem xmlns:ds="http://schemas.openxmlformats.org/officeDocument/2006/customXml" ds:itemID="{1823E036-4002-417C-B35D-F4A977FD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39</Pages>
  <Words>10020</Words>
  <Characters>54113</Characters>
  <Application>Microsoft Office Word</Application>
  <DocSecurity>0</DocSecurity>
  <Lines>450</Lines>
  <Paragraphs>128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User12110</dc:creator>
  <cp:lastModifiedBy>Rafael Pelli</cp:lastModifiedBy>
  <cp:revision>7</cp:revision>
  <cp:lastPrinted>2018-07-10T14:03:00Z</cp:lastPrinted>
  <dcterms:created xsi:type="dcterms:W3CDTF">2018-07-15T23:50:00Z</dcterms:created>
  <dcterms:modified xsi:type="dcterms:W3CDTF">2018-07-16T00:20:00Z</dcterms:modified>
</cp:coreProperties>
</file>